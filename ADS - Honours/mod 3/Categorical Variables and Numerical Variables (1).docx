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16C" w:rsidRPr="0082116C" w:rsidRDefault="0082116C" w:rsidP="0082116C">
      <w:pPr>
        <w:pBdr>
          <w:top w:val="single" w:sz="2" w:space="0" w:color="auto"/>
          <w:left w:val="single" w:sz="2" w:space="0" w:color="auto"/>
          <w:bottom w:val="single" w:sz="4" w:space="0" w:color="auto"/>
          <w:right w:val="single" w:sz="2" w:space="0" w:color="auto"/>
        </w:pBdr>
        <w:shd w:val="clear" w:color="auto" w:fill="FFFFFF" w:themeFill="background1"/>
        <w:spacing w:before="100" w:beforeAutospacing="1" w:after="100" w:afterAutospacing="1" w:line="240" w:lineRule="auto"/>
        <w:outlineLvl w:val="1"/>
        <w:rPr>
          <w:rFonts w:ascii="Arial" w:eastAsia="Times New Roman" w:hAnsi="Arial" w:cs="Arial"/>
          <w:color w:val="FFFFFF"/>
          <w:sz w:val="36"/>
          <w:szCs w:val="36"/>
          <w:lang w:eastAsia="en-IN"/>
        </w:rPr>
      </w:pPr>
      <w:r w:rsidRPr="0082116C">
        <w:rPr>
          <w:rFonts w:ascii="Arial" w:eastAsia="Times New Roman" w:hAnsi="Arial" w:cs="Arial"/>
          <w:color w:val="FFFFFF"/>
          <w:sz w:val="36"/>
          <w:szCs w:val="36"/>
          <w:lang w:eastAsia="en-IN"/>
        </w:rPr>
        <w:t>Categorical Variables and Numerical Variables</w:t>
      </w:r>
    </w:p>
    <w:p w:rsidR="0082116C" w:rsidRPr="0082116C" w:rsidRDefault="0082116C" w:rsidP="0082116C">
      <w:pPr>
        <w:pBdr>
          <w:top w:val="single" w:sz="2" w:space="0" w:color="auto"/>
          <w:left w:val="single" w:sz="2" w:space="0" w:color="auto"/>
          <w:bottom w:val="single" w:sz="4"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Variables can be categorical or numerical.</w:t>
      </w:r>
    </w:p>
    <w:p w:rsidR="0082116C" w:rsidRPr="0082116C" w:rsidRDefault="0082116C" w:rsidP="0082116C">
      <w:pPr>
        <w:pBdr>
          <w:top w:val="single" w:sz="2" w:space="0" w:color="auto"/>
          <w:left w:val="single" w:sz="2" w:space="0" w:color="auto"/>
          <w:bottom w:val="single" w:sz="4"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Categorical—also called qualitative—variables consist of names and labels that divide data into specific categories. When you select your nationality or your race on a survey, those responses are categorical.</w:t>
      </w:r>
    </w:p>
    <w:p w:rsidR="0082116C" w:rsidRPr="0082116C" w:rsidRDefault="0082116C" w:rsidP="0082116C">
      <w:pPr>
        <w:pBdr>
          <w:top w:val="single" w:sz="2" w:space="0" w:color="auto"/>
          <w:left w:val="single" w:sz="2" w:space="0" w:color="auto"/>
          <w:bottom w:val="single" w:sz="4"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Numerical—also called quantitative—variables have values that can either be counted or measured. Discrete and continuous variables are specific types of numerical data.</w:t>
      </w:r>
    </w:p>
    <w:p w:rsidR="0082116C" w:rsidRPr="0082116C" w:rsidRDefault="0082116C" w:rsidP="0082116C">
      <w:pPr>
        <w:shd w:val="clear" w:color="auto" w:fill="FFFFFF" w:themeFill="background1"/>
        <w:spacing w:after="0" w:line="240" w:lineRule="auto"/>
        <w:rPr>
          <w:rFonts w:ascii="Arial" w:eastAsia="Times New Roman" w:hAnsi="Arial" w:cs="Arial"/>
          <w:color w:val="FFFFFF"/>
          <w:sz w:val="27"/>
          <w:szCs w:val="27"/>
          <w:lang w:eastAsia="en-IN"/>
        </w:rPr>
      </w:pPr>
      <w:r w:rsidRPr="0082116C">
        <w:rPr>
          <w:rFonts w:ascii="Arial" w:eastAsia="Times New Roman" w:hAnsi="Arial" w:cs="Arial"/>
          <w:noProof/>
          <w:color w:val="FFFFFF"/>
          <w:sz w:val="27"/>
          <w:szCs w:val="27"/>
          <w:shd w:val="clear" w:color="auto" w:fill="FFFFFF" w:themeFill="background1"/>
          <w:lang w:eastAsia="en-IN"/>
        </w:rPr>
        <w:drawing>
          <wp:inline distT="0" distB="0" distL="0" distR="0" wp14:anchorId="03A1F5EF" wp14:editId="776479E8">
            <wp:extent cx="5534025" cy="3352800"/>
            <wp:effectExtent l="19050" t="19050" r="28575" b="19050"/>
            <wp:docPr id="1" name="Picture 1" descr="Graph - Discrete and Continuous Variables are numerica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 Discrete and Continuous Variables are numerical variables"/>
                    <pic:cNvPicPr>
                      <a:picLocks noChangeAspect="1" noChangeArrowheads="1"/>
                    </pic:cNvPicPr>
                  </pic:nvPicPr>
                  <pic:blipFill rotWithShape="1">
                    <a:blip r:embed="rId8" cstate="print">
                      <a:lum bright="70000" contrast="-70000"/>
                      <a:extLst>
                        <a:ext uri="{28A0092B-C50C-407E-A947-70E740481C1C}">
                          <a14:useLocalDpi xmlns:a14="http://schemas.microsoft.com/office/drawing/2010/main" val="0"/>
                        </a:ext>
                      </a:extLst>
                    </a:blip>
                    <a:srcRect t="18200" r="7280" b="12916"/>
                    <a:stretch/>
                  </pic:blipFill>
                  <pic:spPr bwMode="auto">
                    <a:xfrm>
                      <a:off x="0" y="0"/>
                      <a:ext cx="5534025" cy="3352800"/>
                    </a:xfrm>
                    <a:prstGeom prst="rect">
                      <a:avLst/>
                    </a:prstGeom>
                    <a:noFill/>
                    <a:ln>
                      <a:solidFill>
                        <a:schemeClr val="bg1"/>
                      </a:solidFill>
                    </a:ln>
                    <a:extLst>
                      <a:ext uri="{53640926-AAD7-44D8-BBD7-CCE9431645EC}">
                        <a14:shadowObscured xmlns:a14="http://schemas.microsoft.com/office/drawing/2010/main"/>
                      </a:ext>
                    </a:extLst>
                  </pic:spPr>
                </pic:pic>
              </a:graphicData>
            </a:graphic>
          </wp:inline>
        </w:drawing>
      </w:r>
    </w:p>
    <w:p w:rsidR="0082116C" w:rsidRPr="00686735" w:rsidRDefault="0082116C" w:rsidP="00686735">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outlineLvl w:val="1"/>
        <w:rPr>
          <w:rFonts w:ascii="Arial" w:eastAsia="Times New Roman" w:hAnsi="Arial" w:cs="Arial"/>
          <w:color w:val="FFFFFF"/>
          <w:sz w:val="36"/>
          <w:szCs w:val="36"/>
          <w:lang w:eastAsia="en-IN"/>
        </w:rPr>
      </w:pPr>
      <w:proofErr w:type="spellStart"/>
      <w:proofErr w:type="gramStart"/>
      <w:r w:rsidRPr="0082116C">
        <w:rPr>
          <w:rFonts w:ascii="Arial" w:eastAsia="Times New Roman" w:hAnsi="Arial" w:cs="Arial"/>
          <w:color w:val="FFFFFF"/>
          <w:sz w:val="36"/>
          <w:szCs w:val="36"/>
          <w:lang w:eastAsia="en-IN"/>
        </w:rPr>
        <w:t>in</w:t>
      </w:r>
      <w:r w:rsidRPr="0082116C">
        <w:rPr>
          <w:rFonts w:ascii="Arial" w:eastAsia="Times New Roman" w:hAnsi="Arial" w:cs="Arial"/>
          <w:sz w:val="27"/>
          <w:szCs w:val="27"/>
          <w:lang w:eastAsia="en-IN"/>
        </w:rPr>
        <w:t>Now</w:t>
      </w:r>
      <w:proofErr w:type="spellEnd"/>
      <w:proofErr w:type="gramEnd"/>
      <w:r w:rsidRPr="0082116C">
        <w:rPr>
          <w:rFonts w:ascii="Arial" w:eastAsia="Times New Roman" w:hAnsi="Arial" w:cs="Arial"/>
          <w:sz w:val="27"/>
          <w:szCs w:val="27"/>
          <w:lang w:eastAsia="en-IN"/>
        </w:rPr>
        <w:t xml:space="preserve"> that you know what a discrete random variable is, you may be wondering: Is there a difference between the terms “discrete variable” and “discrete data”?</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In </w:t>
      </w:r>
      <w:hyperlink r:id="rId9" w:history="1">
        <w:r w:rsidRPr="0082116C">
          <w:rPr>
            <w:rFonts w:ascii="Arial" w:eastAsia="Times New Roman" w:hAnsi="Arial" w:cs="Arial"/>
            <w:color w:val="0000FF"/>
            <w:sz w:val="27"/>
            <w:szCs w:val="27"/>
            <w:u w:val="single"/>
            <w:bdr w:val="single" w:sz="2" w:space="0" w:color="auto" w:frame="1"/>
            <w:lang w:eastAsia="en-IN"/>
          </w:rPr>
          <w:t>statistics</w:t>
        </w:r>
      </w:hyperlink>
      <w:r w:rsidRPr="0082116C">
        <w:rPr>
          <w:rFonts w:ascii="Arial" w:eastAsia="Times New Roman" w:hAnsi="Arial" w:cs="Arial"/>
          <w:sz w:val="27"/>
          <w:szCs w:val="27"/>
          <w:lang w:eastAsia="en-IN"/>
        </w:rPr>
        <w:t> and data analysis, a variable is any characteristic or attribute that can be measured. </w:t>
      </w:r>
      <w:hyperlink r:id="rId10" w:history="1">
        <w:r w:rsidRPr="0082116C">
          <w:rPr>
            <w:rFonts w:ascii="Arial" w:eastAsia="Times New Roman" w:hAnsi="Arial" w:cs="Arial"/>
            <w:color w:val="0000FF"/>
            <w:sz w:val="27"/>
            <w:szCs w:val="27"/>
            <w:u w:val="single"/>
            <w:bdr w:val="single" w:sz="2" w:space="0" w:color="auto" w:frame="1"/>
            <w:lang w:eastAsia="en-IN"/>
          </w:rPr>
          <w:t>Data</w:t>
        </w:r>
      </w:hyperlink>
      <w:r w:rsidRPr="0082116C">
        <w:rPr>
          <w:rFonts w:ascii="Arial" w:eastAsia="Times New Roman" w:hAnsi="Arial" w:cs="Arial"/>
          <w:sz w:val="27"/>
          <w:szCs w:val="27"/>
          <w:lang w:eastAsia="en-IN"/>
        </w:rPr>
        <w:t> refers to the values or observations that are collected for a particular variable. For example, if you have a discrete random variable representing years of schooling, the data you collect would be discrete data.</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Discrete data has the following main characteristics:</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A data set that consists only of data collected for discrete variables is called a discrete data set.</w:t>
      </w:r>
    </w:p>
    <w:p w:rsidR="0082116C" w:rsidRPr="00686735" w:rsidRDefault="0082116C" w:rsidP="00686735">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outlineLvl w:val="1"/>
        <w:rPr>
          <w:rFonts w:ascii="Arial" w:eastAsia="Times New Roman" w:hAnsi="Arial" w:cs="Arial"/>
          <w:color w:val="FFFFFF"/>
          <w:sz w:val="36"/>
          <w:szCs w:val="36"/>
          <w:lang w:eastAsia="en-IN"/>
        </w:rPr>
      </w:pPr>
      <w:proofErr w:type="spellStart"/>
      <w:r w:rsidRPr="0082116C">
        <w:rPr>
          <w:rFonts w:ascii="Arial" w:eastAsia="Times New Roman" w:hAnsi="Arial" w:cs="Arial"/>
          <w:color w:val="FFFFFF"/>
          <w:sz w:val="36"/>
          <w:szCs w:val="36"/>
          <w:lang w:eastAsia="en-IN"/>
        </w:rPr>
        <w:lastRenderedPageBreak/>
        <w:t>Wh</w:t>
      </w:r>
      <w:r w:rsidRPr="0082116C">
        <w:rPr>
          <w:rFonts w:ascii="Arial" w:eastAsia="Times New Roman" w:hAnsi="Arial" w:cs="Arial"/>
          <w:sz w:val="27"/>
          <w:szCs w:val="27"/>
          <w:lang w:eastAsia="en-IN"/>
        </w:rPr>
        <w:t>A</w:t>
      </w:r>
      <w:proofErr w:type="spellEnd"/>
      <w:r w:rsidRPr="0082116C">
        <w:rPr>
          <w:rFonts w:ascii="Arial" w:eastAsia="Times New Roman" w:hAnsi="Arial" w:cs="Arial"/>
          <w:sz w:val="27"/>
          <w:szCs w:val="27"/>
          <w:lang w:eastAsia="en-IN"/>
        </w:rPr>
        <w:t xml:space="preserve"> continuous variable is a variable that can take on any value within a range. A continuous variable takes on an infinite number of possible values within a given range.</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Because the possible values for a continuous variable are infinite, we measure continuous variables (rather than count), often using a measuring device like a ruler or stopwatch. Continuous variables include all the fractional or decimal values within a range.</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outlineLvl w:val="2"/>
        <w:rPr>
          <w:rFonts w:ascii="Arial" w:eastAsia="Times New Roman" w:hAnsi="Arial" w:cs="Arial"/>
          <w:color w:val="FFFFFF"/>
          <w:sz w:val="27"/>
          <w:szCs w:val="27"/>
          <w:lang w:eastAsia="en-IN"/>
        </w:rPr>
      </w:pPr>
      <w:r w:rsidRPr="0082116C">
        <w:rPr>
          <w:rFonts w:ascii="Arial" w:eastAsia="Times New Roman" w:hAnsi="Arial" w:cs="Arial"/>
          <w:color w:val="FFFFFF"/>
          <w:sz w:val="27"/>
          <w:szCs w:val="27"/>
          <w:lang w:eastAsia="en-IN"/>
        </w:rPr>
        <w:t>Examples</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Examples of continuous variables include:</w:t>
      </w:r>
    </w:p>
    <w:p w:rsidR="0082116C" w:rsidRPr="0082116C" w:rsidRDefault="0082116C" w:rsidP="0082116C">
      <w:pPr>
        <w:numPr>
          <w:ilvl w:val="0"/>
          <w:numId w:val="2"/>
        </w:numPr>
        <w:pBdr>
          <w:top w:val="single" w:sz="2" w:space="0" w:color="auto"/>
          <w:left w:val="single" w:sz="2" w:space="0" w:color="auto"/>
          <w:bottom w:val="single" w:sz="2" w:space="0" w:color="auto"/>
          <w:right w:val="single" w:sz="2" w:space="0" w:color="auto"/>
        </w:pBdr>
        <w:shd w:val="clear" w:color="auto" w:fill="1C1D21"/>
        <w:spacing w:after="0" w:line="240" w:lineRule="auto"/>
        <w:rPr>
          <w:rFonts w:ascii="Arial" w:eastAsia="Times New Roman" w:hAnsi="Arial" w:cs="Arial"/>
          <w:color w:val="FFFFFF"/>
          <w:sz w:val="27"/>
          <w:szCs w:val="27"/>
          <w:lang w:eastAsia="en-IN"/>
        </w:rPr>
      </w:pPr>
      <w:r w:rsidRPr="0082116C">
        <w:rPr>
          <w:rFonts w:ascii="Arial" w:eastAsia="Times New Roman" w:hAnsi="Arial" w:cs="Arial"/>
          <w:color w:val="FFFFFF"/>
          <w:sz w:val="27"/>
          <w:szCs w:val="27"/>
          <w:lang w:eastAsia="en-IN"/>
        </w:rPr>
        <w:t>The time it takes sprinters to run 100 meters</w:t>
      </w:r>
    </w:p>
    <w:p w:rsidR="0082116C" w:rsidRPr="0082116C" w:rsidRDefault="0082116C" w:rsidP="0082116C">
      <w:pPr>
        <w:numPr>
          <w:ilvl w:val="0"/>
          <w:numId w:val="2"/>
        </w:numPr>
        <w:pBdr>
          <w:top w:val="single" w:sz="2" w:space="0" w:color="auto"/>
          <w:left w:val="single" w:sz="2" w:space="0" w:color="auto"/>
          <w:bottom w:val="single" w:sz="2" w:space="0" w:color="auto"/>
          <w:right w:val="single" w:sz="2" w:space="0" w:color="auto"/>
        </w:pBdr>
        <w:shd w:val="clear" w:color="auto" w:fill="1C1D21"/>
        <w:spacing w:after="0" w:line="240" w:lineRule="auto"/>
        <w:rPr>
          <w:rFonts w:ascii="Arial" w:eastAsia="Times New Roman" w:hAnsi="Arial" w:cs="Arial"/>
          <w:color w:val="FFFFFF"/>
          <w:sz w:val="27"/>
          <w:szCs w:val="27"/>
          <w:lang w:eastAsia="en-IN"/>
        </w:rPr>
      </w:pPr>
      <w:r w:rsidRPr="0082116C">
        <w:rPr>
          <w:rFonts w:ascii="Arial" w:eastAsia="Times New Roman" w:hAnsi="Arial" w:cs="Arial"/>
          <w:color w:val="FFFFFF"/>
          <w:sz w:val="27"/>
          <w:szCs w:val="27"/>
          <w:lang w:eastAsia="en-IN"/>
        </w:rPr>
        <w:t>The size of real estate lots in a city</w:t>
      </w:r>
    </w:p>
    <w:p w:rsidR="0082116C" w:rsidRPr="0082116C" w:rsidRDefault="0082116C" w:rsidP="0082116C">
      <w:pPr>
        <w:numPr>
          <w:ilvl w:val="0"/>
          <w:numId w:val="2"/>
        </w:numPr>
        <w:pBdr>
          <w:top w:val="single" w:sz="2" w:space="0" w:color="auto"/>
          <w:left w:val="single" w:sz="2" w:space="0" w:color="auto"/>
          <w:bottom w:val="single" w:sz="2" w:space="0" w:color="auto"/>
          <w:right w:val="single" w:sz="2" w:space="0" w:color="auto"/>
        </w:pBdr>
        <w:shd w:val="clear" w:color="auto" w:fill="1C1D21"/>
        <w:spacing w:after="0" w:line="240" w:lineRule="auto"/>
        <w:rPr>
          <w:rFonts w:ascii="Arial" w:eastAsia="Times New Roman" w:hAnsi="Arial" w:cs="Arial"/>
          <w:color w:val="FFFFFF"/>
          <w:sz w:val="27"/>
          <w:szCs w:val="27"/>
          <w:lang w:eastAsia="en-IN"/>
        </w:rPr>
      </w:pPr>
      <w:r w:rsidRPr="0082116C">
        <w:rPr>
          <w:rFonts w:ascii="Arial" w:eastAsia="Times New Roman" w:hAnsi="Arial" w:cs="Arial"/>
          <w:color w:val="FFFFFF"/>
          <w:sz w:val="27"/>
          <w:szCs w:val="27"/>
          <w:lang w:eastAsia="en-IN"/>
        </w:rPr>
        <w:t>The weight of baby elephants</w:t>
      </w:r>
    </w:p>
    <w:p w:rsidR="0082116C" w:rsidRPr="0082116C" w:rsidRDefault="0082116C" w:rsidP="0082116C">
      <w:pPr>
        <w:numPr>
          <w:ilvl w:val="0"/>
          <w:numId w:val="2"/>
        </w:numPr>
        <w:pBdr>
          <w:top w:val="single" w:sz="2" w:space="0" w:color="auto"/>
          <w:left w:val="single" w:sz="2" w:space="0" w:color="auto"/>
          <w:bottom w:val="single" w:sz="2" w:space="0" w:color="auto"/>
          <w:right w:val="single" w:sz="2" w:space="0" w:color="auto"/>
        </w:pBdr>
        <w:shd w:val="clear" w:color="auto" w:fill="1C1D21"/>
        <w:spacing w:after="0" w:line="240" w:lineRule="auto"/>
        <w:rPr>
          <w:rFonts w:ascii="Arial" w:eastAsia="Times New Roman" w:hAnsi="Arial" w:cs="Arial"/>
          <w:color w:val="FFFFFF"/>
          <w:sz w:val="27"/>
          <w:szCs w:val="27"/>
          <w:lang w:eastAsia="en-IN"/>
        </w:rPr>
      </w:pPr>
      <w:r w:rsidRPr="0082116C">
        <w:rPr>
          <w:rFonts w:ascii="Arial" w:eastAsia="Times New Roman" w:hAnsi="Arial" w:cs="Arial"/>
          <w:color w:val="FFFFFF"/>
          <w:sz w:val="27"/>
          <w:szCs w:val="27"/>
          <w:lang w:eastAsia="en-IN"/>
        </w:rPr>
        <w:t>The body temperature of patients with the flu</w:t>
      </w:r>
    </w:p>
    <w:p w:rsidR="0082116C" w:rsidRPr="0082116C" w:rsidRDefault="0082116C" w:rsidP="0082116C">
      <w:pPr>
        <w:numPr>
          <w:ilvl w:val="0"/>
          <w:numId w:val="2"/>
        </w:numPr>
        <w:pBdr>
          <w:top w:val="single" w:sz="2" w:space="0" w:color="auto"/>
          <w:left w:val="single" w:sz="2" w:space="0" w:color="auto"/>
          <w:bottom w:val="single" w:sz="2" w:space="0" w:color="auto"/>
          <w:right w:val="single" w:sz="2" w:space="0" w:color="auto"/>
        </w:pBdr>
        <w:shd w:val="clear" w:color="auto" w:fill="1C1D21"/>
        <w:spacing w:after="0" w:line="240" w:lineRule="auto"/>
        <w:rPr>
          <w:rFonts w:ascii="Arial" w:eastAsia="Times New Roman" w:hAnsi="Arial" w:cs="Arial"/>
          <w:color w:val="FFFFFF"/>
          <w:sz w:val="27"/>
          <w:szCs w:val="27"/>
          <w:lang w:eastAsia="en-IN"/>
        </w:rPr>
      </w:pPr>
      <w:r w:rsidRPr="0082116C">
        <w:rPr>
          <w:rFonts w:ascii="Arial" w:eastAsia="Times New Roman" w:hAnsi="Arial" w:cs="Arial"/>
          <w:color w:val="FFFFFF"/>
          <w:sz w:val="27"/>
          <w:szCs w:val="27"/>
          <w:lang w:eastAsia="en-IN"/>
        </w:rPr>
        <w:t>The deployment altitude of skydivers</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None of these variables are countable. This is the key difference between discrete and continuous variables. A continuous variable can take on an infinite number of values within a range.</w:t>
      </w:r>
    </w:p>
    <w:p w:rsidR="0082116C" w:rsidRPr="00686735" w:rsidRDefault="0082116C" w:rsidP="00686735">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outlineLvl w:val="1"/>
        <w:rPr>
          <w:rFonts w:ascii="Arial" w:eastAsia="Times New Roman" w:hAnsi="Arial" w:cs="Arial"/>
          <w:color w:val="FFFFFF"/>
          <w:sz w:val="36"/>
          <w:szCs w:val="36"/>
          <w:lang w:eastAsia="en-IN"/>
        </w:rPr>
      </w:pPr>
      <w:r w:rsidRPr="0082116C">
        <w:rPr>
          <w:rFonts w:ascii="Arial" w:eastAsia="Times New Roman" w:hAnsi="Arial" w:cs="Arial"/>
          <w:sz w:val="27"/>
          <w:szCs w:val="27"/>
          <w:lang w:eastAsia="en-IN"/>
        </w:rPr>
        <w:t>What is continuous data? Continuous data are observations or data points collected for a continuous random variable. Let’s say you’re interested in the time it takes 5th graders to run a 50-yard dash.</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This is a continuous random variable. Now, if you go out and collect a sample of 100 5th graders and record the time it takes each of them to run the dash, you’ll have a continuous data set consisting of 100 data points.</w:t>
      </w:r>
    </w:p>
    <w:p w:rsidR="0082116C" w:rsidRPr="00686735"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color w:val="FFFFFF"/>
          <w:sz w:val="36"/>
          <w:szCs w:val="36"/>
          <w:lang w:eastAsia="en-IN"/>
        </w:rPr>
      </w:pPr>
      <w:r w:rsidRPr="0082116C">
        <w:rPr>
          <w:rFonts w:ascii="Arial" w:eastAsia="Times New Roman" w:hAnsi="Arial" w:cs="Arial"/>
          <w:sz w:val="27"/>
          <w:szCs w:val="27"/>
          <w:lang w:eastAsia="en-IN"/>
        </w:rPr>
        <w:t xml:space="preserve">Continuous data has the following main </w:t>
      </w:r>
      <w:proofErr w:type="spellStart"/>
      <w:r w:rsidRPr="0082116C">
        <w:rPr>
          <w:rFonts w:ascii="Arial" w:eastAsia="Times New Roman" w:hAnsi="Arial" w:cs="Arial"/>
          <w:sz w:val="27"/>
          <w:szCs w:val="27"/>
          <w:lang w:eastAsia="en-IN"/>
        </w:rPr>
        <w:t>characteristics</w:t>
      </w:r>
      <w:proofErr w:type="gramStart"/>
      <w:r w:rsidRPr="0082116C">
        <w:rPr>
          <w:rFonts w:ascii="Arial" w:eastAsia="Times New Roman" w:hAnsi="Arial" w:cs="Arial"/>
          <w:sz w:val="27"/>
          <w:szCs w:val="27"/>
          <w:lang w:eastAsia="en-IN"/>
        </w:rPr>
        <w:t>:</w:t>
      </w:r>
      <w:r w:rsidRPr="0082116C">
        <w:rPr>
          <w:rFonts w:ascii="Arial" w:eastAsia="Times New Roman" w:hAnsi="Arial" w:cs="Arial"/>
          <w:color w:val="FFFFFF"/>
          <w:sz w:val="36"/>
          <w:szCs w:val="36"/>
          <w:lang w:eastAsia="en-IN"/>
        </w:rPr>
        <w:t>s</w:t>
      </w:r>
      <w:proofErr w:type="spellEnd"/>
      <w:proofErr w:type="gramEnd"/>
      <w:r w:rsidRPr="0082116C">
        <w:rPr>
          <w:rFonts w:ascii="Arial" w:eastAsia="Times New Roman" w:hAnsi="Arial" w:cs="Arial"/>
          <w:color w:val="FFFFFF"/>
          <w:sz w:val="36"/>
          <w:szCs w:val="36"/>
          <w:lang w:eastAsia="en-IN"/>
        </w:rPr>
        <w:t xml:space="preserve"> Variables </w:t>
      </w:r>
      <w:r w:rsidRPr="0082116C">
        <w:rPr>
          <w:rFonts w:ascii="Arial" w:eastAsia="Times New Roman" w:hAnsi="Arial" w:cs="Arial"/>
          <w:sz w:val="27"/>
          <w:szCs w:val="27"/>
          <w:lang w:eastAsia="en-IN"/>
        </w:rPr>
        <w:t>Sometimes we treat continuous variables as if they were discrete.</w:t>
      </w:r>
    </w:p>
    <w:p w:rsidR="0082116C" w:rsidRPr="0082116C" w:rsidRDefault="0082116C" w:rsidP="00686735">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color w:val="FFFFFF"/>
          <w:sz w:val="36"/>
          <w:szCs w:val="36"/>
          <w:lang w:eastAsia="en-IN"/>
        </w:rPr>
      </w:pPr>
      <w:r w:rsidRPr="0082116C">
        <w:rPr>
          <w:rFonts w:ascii="Arial" w:eastAsia="Times New Roman" w:hAnsi="Arial" w:cs="Arial"/>
          <w:sz w:val="27"/>
          <w:szCs w:val="27"/>
          <w:lang w:eastAsia="en-IN"/>
        </w:rPr>
        <w:t xml:space="preserve">Age is an excellent example of this. If you know a person’s time of birth, you could measure their age precisely up to the second or even millisecond if you wanted to. In this sense, age is a continuous variable. However, we don’t usually care about a person’s exact age. Instead, we treat age as a discrete </w:t>
      </w:r>
      <w:r w:rsidR="00686735">
        <w:rPr>
          <w:rFonts w:ascii="Arial" w:eastAsia="Times New Roman" w:hAnsi="Arial" w:cs="Arial"/>
          <w:sz w:val="27"/>
          <w:szCs w:val="27"/>
          <w:lang w:eastAsia="en-IN"/>
        </w:rPr>
        <w:t xml:space="preserve">variable and count age in </w:t>
      </w:r>
      <w:proofErr w:type="spellStart"/>
      <w:r w:rsidR="00686735">
        <w:rPr>
          <w:rFonts w:ascii="Arial" w:eastAsia="Times New Roman" w:hAnsi="Arial" w:cs="Arial"/>
          <w:sz w:val="27"/>
          <w:szCs w:val="27"/>
          <w:lang w:eastAsia="en-IN"/>
        </w:rPr>
        <w:t>years.</w:t>
      </w:r>
      <w:r w:rsidRPr="0082116C">
        <w:rPr>
          <w:rFonts w:ascii="Arial" w:eastAsia="Times New Roman" w:hAnsi="Arial" w:cs="Arial"/>
          <w:color w:val="FFFFFF"/>
          <w:sz w:val="36"/>
          <w:szCs w:val="36"/>
          <w:lang w:eastAsia="en-IN"/>
        </w:rPr>
        <w:t>a</w:t>
      </w:r>
      <w:proofErr w:type="spellEnd"/>
      <w:r w:rsidRPr="0082116C">
        <w:rPr>
          <w:rFonts w:ascii="Arial" w:eastAsia="Times New Roman" w:hAnsi="Arial" w:cs="Arial"/>
          <w:color w:val="FFFFFF"/>
          <w:sz w:val="36"/>
          <w:szCs w:val="36"/>
          <w:lang w:eastAsia="en-IN"/>
        </w:rPr>
        <w:t xml:space="preserve"> Random Variable?</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A random variable is a variable where the values are the outcome of a random process.</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An easy example of a random variable is:</w:t>
      </w:r>
    </w:p>
    <w:tbl>
      <w:tblPr>
        <w:tblW w:w="903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30"/>
      </w:tblGrid>
      <w:tr w:rsidR="0082116C" w:rsidRPr="0082116C" w:rsidTr="0082116C">
        <w:tc>
          <w:tcPr>
            <w:tcW w:w="0" w:type="auto"/>
            <w:tcBorders>
              <w:top w:val="single" w:sz="2" w:space="0" w:color="auto"/>
              <w:left w:val="single" w:sz="2" w:space="0" w:color="auto"/>
              <w:bottom w:val="single" w:sz="2" w:space="0" w:color="auto"/>
              <w:right w:val="single" w:sz="2" w:space="0" w:color="auto"/>
            </w:tcBorders>
            <w:vAlign w:val="center"/>
            <w:hideMark/>
          </w:tcPr>
          <w:p w:rsidR="0082116C" w:rsidRPr="0082116C" w:rsidRDefault="0082116C" w:rsidP="0082116C">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lastRenderedPageBreak/>
              <w:t>X = the number you get when you roll a die</w:t>
            </w:r>
          </w:p>
        </w:tc>
      </w:tr>
    </w:tbl>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 xml:space="preserve">When you roll a die, the roll itself is a random event. The possible values of X are 1, 2, 3, 4, 5, or 6, but the specific value you get depends on the randomness of the event. It’s uncertain which number will appear on any given roll. You can learn more about events and the odds of </w:t>
      </w:r>
      <w:proofErr w:type="spellStart"/>
      <w:r w:rsidRPr="0082116C">
        <w:rPr>
          <w:rFonts w:ascii="Arial" w:eastAsia="Times New Roman" w:hAnsi="Arial" w:cs="Arial"/>
          <w:sz w:val="27"/>
          <w:szCs w:val="27"/>
          <w:lang w:eastAsia="en-IN"/>
        </w:rPr>
        <w:t>of</w:t>
      </w:r>
      <w:proofErr w:type="spellEnd"/>
      <w:r w:rsidRPr="0082116C">
        <w:rPr>
          <w:rFonts w:ascii="Arial" w:eastAsia="Times New Roman" w:hAnsi="Arial" w:cs="Arial"/>
          <w:sz w:val="27"/>
          <w:szCs w:val="27"/>
          <w:lang w:eastAsia="en-IN"/>
        </w:rPr>
        <w:t xml:space="preserve"> results when you read our article about </w:t>
      </w:r>
      <w:hyperlink r:id="rId11" w:history="1">
        <w:r w:rsidRPr="0082116C">
          <w:rPr>
            <w:rFonts w:ascii="Arial" w:eastAsia="Times New Roman" w:hAnsi="Arial" w:cs="Arial"/>
            <w:color w:val="0000FF"/>
            <w:sz w:val="27"/>
            <w:szCs w:val="27"/>
            <w:u w:val="single"/>
            <w:bdr w:val="single" w:sz="2" w:space="0" w:color="auto" w:frame="1"/>
            <w:lang w:eastAsia="en-IN"/>
          </w:rPr>
          <w:t>math probability</w:t>
        </w:r>
      </w:hyperlink>
      <w:r w:rsidRPr="0082116C">
        <w:rPr>
          <w:rFonts w:ascii="Arial" w:eastAsia="Times New Roman" w:hAnsi="Arial" w:cs="Arial"/>
          <w:sz w:val="27"/>
          <w:szCs w:val="27"/>
          <w:lang w:eastAsia="en-IN"/>
        </w:rPr>
        <w:t>.</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Random variables can be numerical or categorical, continuous or discrete.</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1C1D21"/>
        <w:spacing w:before="100" w:beforeAutospacing="1" w:after="100" w:afterAutospacing="1" w:line="240" w:lineRule="auto"/>
        <w:outlineLvl w:val="1"/>
        <w:rPr>
          <w:rFonts w:ascii="Arial" w:eastAsia="Times New Roman" w:hAnsi="Arial" w:cs="Arial"/>
          <w:color w:val="FFFFFF"/>
          <w:sz w:val="36"/>
          <w:szCs w:val="36"/>
          <w:lang w:eastAsia="en-IN"/>
        </w:rPr>
      </w:pPr>
      <w:r w:rsidRPr="0082116C">
        <w:rPr>
          <w:rFonts w:ascii="Arial" w:eastAsia="Times New Roman" w:hAnsi="Arial" w:cs="Arial"/>
          <w:color w:val="FFFFFF"/>
          <w:sz w:val="36"/>
          <w:szCs w:val="36"/>
          <w:lang w:eastAsia="en-IN"/>
        </w:rPr>
        <w:t xml:space="preserve">Main Differences </w:t>
      </w:r>
      <w:proofErr w:type="gramStart"/>
      <w:r w:rsidRPr="0082116C">
        <w:rPr>
          <w:rFonts w:ascii="Arial" w:eastAsia="Times New Roman" w:hAnsi="Arial" w:cs="Arial"/>
          <w:color w:val="FFFFFF"/>
          <w:sz w:val="36"/>
          <w:szCs w:val="36"/>
          <w:lang w:eastAsia="en-IN"/>
        </w:rPr>
        <w:t>Between</w:t>
      </w:r>
      <w:proofErr w:type="gramEnd"/>
      <w:r w:rsidRPr="0082116C">
        <w:rPr>
          <w:rFonts w:ascii="Arial" w:eastAsia="Times New Roman" w:hAnsi="Arial" w:cs="Arial"/>
          <w:color w:val="FFFFFF"/>
          <w:sz w:val="36"/>
          <w:szCs w:val="36"/>
          <w:lang w:eastAsia="en-IN"/>
        </w:rPr>
        <w:t xml:space="preserve"> Discrete and Continuous Variables</w:t>
      </w:r>
    </w:p>
    <w:p w:rsidR="0082116C" w:rsidRPr="0082116C" w:rsidRDefault="0082116C" w:rsidP="0082116C">
      <w:pPr>
        <w:pBdr>
          <w:top w:val="single" w:sz="2" w:space="0" w:color="auto"/>
          <w:left w:val="single" w:sz="2" w:space="0" w:color="auto"/>
          <w:bottom w:val="single" w:sz="2" w:space="0" w:color="auto"/>
          <w:right w:val="single" w:sz="2" w:space="0" w:color="auto"/>
        </w:pBdr>
        <w:shd w:val="clear" w:color="auto" w:fill="1C1D21"/>
        <w:spacing w:before="100" w:beforeAutospacing="1" w:after="100" w:afterAutospacing="1" w:line="240" w:lineRule="auto"/>
        <w:rPr>
          <w:rFonts w:ascii="Arial" w:eastAsia="Times New Roman" w:hAnsi="Arial" w:cs="Arial"/>
          <w:sz w:val="27"/>
          <w:szCs w:val="27"/>
          <w:lang w:eastAsia="en-IN"/>
        </w:rPr>
      </w:pPr>
      <w:r w:rsidRPr="0082116C">
        <w:rPr>
          <w:rFonts w:ascii="Arial" w:eastAsia="Times New Roman" w:hAnsi="Arial" w:cs="Arial"/>
          <w:sz w:val="27"/>
          <w:szCs w:val="27"/>
          <w:lang w:eastAsia="en-IN"/>
        </w:rPr>
        <w:t>The table below summarizes the key differences between </w:t>
      </w:r>
      <w:hyperlink r:id="rId12" w:history="1">
        <w:r w:rsidRPr="0082116C">
          <w:rPr>
            <w:rFonts w:ascii="Arial" w:eastAsia="Times New Roman" w:hAnsi="Arial" w:cs="Arial"/>
            <w:color w:val="0000FF"/>
            <w:sz w:val="27"/>
            <w:szCs w:val="27"/>
            <w:u w:val="single"/>
            <w:bdr w:val="single" w:sz="2" w:space="0" w:color="auto" w:frame="1"/>
            <w:lang w:eastAsia="en-IN"/>
          </w:rPr>
          <w:t>discrete and continuous variables with examples</w:t>
        </w:r>
      </w:hyperlink>
      <w:r w:rsidRPr="0082116C">
        <w:rPr>
          <w:rFonts w:ascii="Arial" w:eastAsia="Times New Roman" w:hAnsi="Arial" w:cs="Arial"/>
          <w:sz w:val="27"/>
          <w:szCs w:val="27"/>
          <w:lang w:eastAsia="en-IN"/>
        </w:rPr>
        <w:t>.</w:t>
      </w:r>
    </w:p>
    <w:tbl>
      <w:tblPr>
        <w:tblW w:w="903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85"/>
        <w:gridCol w:w="5545"/>
      </w:tblGrid>
      <w:tr w:rsidR="0082116C" w:rsidRPr="0082116C" w:rsidTr="0082116C">
        <w:tc>
          <w:tcPr>
            <w:tcW w:w="0" w:type="auto"/>
            <w:tcBorders>
              <w:top w:val="single" w:sz="24" w:space="0" w:color="auto"/>
              <w:left w:val="single" w:sz="24" w:space="0" w:color="auto"/>
              <w:bottom w:val="single" w:sz="24" w:space="0" w:color="auto"/>
              <w:right w:val="single" w:sz="24"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b/>
                <w:bCs/>
                <w:sz w:val="24"/>
                <w:szCs w:val="24"/>
                <w:bdr w:val="single" w:sz="2" w:space="0" w:color="auto" w:frame="1"/>
                <w:lang w:eastAsia="en-IN"/>
              </w:rPr>
              <w:t>DISCRETE VARIABLES</w:t>
            </w:r>
          </w:p>
        </w:tc>
        <w:tc>
          <w:tcPr>
            <w:tcW w:w="0" w:type="auto"/>
            <w:tcBorders>
              <w:top w:val="single" w:sz="2" w:space="0" w:color="auto"/>
              <w:left w:val="single" w:sz="2" w:space="0" w:color="auto"/>
              <w:bottom w:val="single" w:sz="2" w:space="0" w:color="auto"/>
              <w:right w:val="single" w:sz="2"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b/>
                <w:bCs/>
                <w:sz w:val="24"/>
                <w:szCs w:val="24"/>
                <w:bdr w:val="single" w:sz="2" w:space="0" w:color="auto" w:frame="1"/>
                <w:lang w:eastAsia="en-IN"/>
              </w:rPr>
              <w:t>CONTINUOUS VARIABLES</w:t>
            </w:r>
          </w:p>
        </w:tc>
      </w:tr>
      <w:tr w:rsidR="0082116C" w:rsidRPr="0082116C" w:rsidTr="0082116C">
        <w:tc>
          <w:tcPr>
            <w:tcW w:w="0" w:type="auto"/>
            <w:tcBorders>
              <w:top w:val="single" w:sz="24" w:space="0" w:color="auto"/>
              <w:left w:val="single" w:sz="24" w:space="0" w:color="auto"/>
              <w:bottom w:val="single" w:sz="24" w:space="0" w:color="auto"/>
              <w:right w:val="single" w:sz="24"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u w:val="single"/>
                <w:bdr w:val="single" w:sz="2" w:space="0" w:color="auto" w:frame="1"/>
                <w:lang w:eastAsia="en-IN"/>
              </w:rPr>
              <w:t>Definition</w:t>
            </w:r>
            <w:r w:rsidRPr="0082116C">
              <w:rPr>
                <w:rFonts w:ascii="Times New Roman" w:eastAsia="Times New Roman" w:hAnsi="Times New Roman" w:cs="Times New Roman"/>
                <w:sz w:val="24"/>
                <w:szCs w:val="24"/>
                <w:lang w:eastAsia="en-IN"/>
              </w:rPr>
              <w:t>- A discrete variable is a variable that takes on distinct, countable values.</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u w:val="single"/>
                <w:bdr w:val="single" w:sz="2" w:space="0" w:color="auto" w:frame="1"/>
                <w:lang w:eastAsia="en-IN"/>
              </w:rPr>
              <w:t>Definition</w:t>
            </w:r>
            <w:r w:rsidRPr="0082116C">
              <w:rPr>
                <w:rFonts w:ascii="Times New Roman" w:eastAsia="Times New Roman" w:hAnsi="Times New Roman" w:cs="Times New Roman"/>
                <w:sz w:val="24"/>
                <w:szCs w:val="24"/>
                <w:lang w:eastAsia="en-IN"/>
              </w:rPr>
              <w:t>- A continuous variable is a variable that takes on any value within a range, and the number of possible values within that range is infinite.</w:t>
            </w:r>
          </w:p>
        </w:tc>
      </w:tr>
      <w:tr w:rsidR="0082116C" w:rsidRPr="0082116C" w:rsidTr="0082116C">
        <w:tc>
          <w:tcPr>
            <w:tcW w:w="0" w:type="auto"/>
            <w:tcBorders>
              <w:top w:val="single" w:sz="24" w:space="0" w:color="auto"/>
              <w:left w:val="single" w:sz="24" w:space="0" w:color="auto"/>
              <w:bottom w:val="single" w:sz="24" w:space="0" w:color="auto"/>
              <w:right w:val="single" w:sz="24"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Discrete variables have values that are counted.</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The values of a continuous variable are measured.</w:t>
            </w:r>
          </w:p>
        </w:tc>
      </w:tr>
      <w:tr w:rsidR="0082116C" w:rsidRPr="0082116C" w:rsidTr="0082116C">
        <w:tc>
          <w:tcPr>
            <w:tcW w:w="0" w:type="auto"/>
            <w:tcBorders>
              <w:top w:val="single" w:sz="24" w:space="0" w:color="auto"/>
              <w:left w:val="single" w:sz="24" w:space="0" w:color="auto"/>
              <w:bottom w:val="single" w:sz="24" w:space="0" w:color="auto"/>
              <w:right w:val="single" w:sz="24"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u w:val="single"/>
                <w:bdr w:val="single" w:sz="2" w:space="0" w:color="auto" w:frame="1"/>
                <w:lang w:eastAsia="en-IN"/>
              </w:rPr>
              <w:t>Discrete Variable Examples</w:t>
            </w:r>
          </w:p>
          <w:p w:rsidR="0082116C" w:rsidRPr="0082116C" w:rsidRDefault="0082116C" w:rsidP="0082116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 The number of workers in an office</w:t>
            </w:r>
          </w:p>
          <w:p w:rsidR="0082116C" w:rsidRPr="0082116C" w:rsidRDefault="0082116C" w:rsidP="0082116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 The number of steps you take in a day</w:t>
            </w:r>
          </w:p>
          <w:p w:rsidR="0082116C" w:rsidRPr="0082116C" w:rsidRDefault="0082116C" w:rsidP="0082116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 The number of babies born each day</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82116C" w:rsidRPr="0082116C" w:rsidRDefault="0082116C" w:rsidP="0082116C">
            <w:pP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u w:val="single"/>
                <w:bdr w:val="single" w:sz="2" w:space="0" w:color="auto" w:frame="1"/>
                <w:lang w:eastAsia="en-IN"/>
              </w:rPr>
              <w:t>Continuous Variable Examples</w:t>
            </w:r>
          </w:p>
          <w:p w:rsidR="0082116C" w:rsidRPr="0082116C" w:rsidRDefault="0082116C" w:rsidP="0082116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 The time it takes for office employees to commute to work</w:t>
            </w:r>
          </w:p>
          <w:p w:rsidR="0082116C" w:rsidRPr="0082116C" w:rsidRDefault="0082116C" w:rsidP="0082116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 The distance you walk in a day</w:t>
            </w:r>
          </w:p>
          <w:p w:rsidR="0082116C" w:rsidRPr="0082116C" w:rsidRDefault="0082116C" w:rsidP="0082116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82116C">
              <w:rPr>
                <w:rFonts w:ascii="Times New Roman" w:eastAsia="Times New Roman" w:hAnsi="Times New Roman" w:cs="Times New Roman"/>
                <w:sz w:val="24"/>
                <w:szCs w:val="24"/>
                <w:lang w:eastAsia="en-IN"/>
              </w:rPr>
              <w:t xml:space="preserve">- The weight of </w:t>
            </w:r>
            <w:proofErr w:type="spellStart"/>
            <w:r w:rsidRPr="0082116C">
              <w:rPr>
                <w:rFonts w:ascii="Times New Roman" w:eastAsia="Times New Roman" w:hAnsi="Times New Roman" w:cs="Times New Roman"/>
                <w:sz w:val="24"/>
                <w:szCs w:val="24"/>
                <w:lang w:eastAsia="en-IN"/>
              </w:rPr>
              <w:t>newborn</w:t>
            </w:r>
            <w:proofErr w:type="spellEnd"/>
            <w:r w:rsidRPr="0082116C">
              <w:rPr>
                <w:rFonts w:ascii="Times New Roman" w:eastAsia="Times New Roman" w:hAnsi="Times New Roman" w:cs="Times New Roman"/>
                <w:sz w:val="24"/>
                <w:szCs w:val="24"/>
                <w:lang w:eastAsia="en-IN"/>
              </w:rPr>
              <w:t xml:space="preserve"> babies</w:t>
            </w:r>
          </w:p>
        </w:tc>
      </w:tr>
    </w:tbl>
    <w:p w:rsidR="0082116C" w:rsidRPr="00686735" w:rsidRDefault="0082116C" w:rsidP="00686735">
      <w:pPr>
        <w:pBdr>
          <w:top w:val="single" w:sz="2" w:space="0" w:color="auto"/>
          <w:left w:val="single" w:sz="2" w:space="0" w:color="auto"/>
          <w:bottom w:val="single" w:sz="2" w:space="0" w:color="auto"/>
          <w:right w:val="single" w:sz="2" w:space="0" w:color="auto"/>
        </w:pBdr>
        <w:shd w:val="clear" w:color="auto" w:fill="FFFFFF" w:themeFill="background1"/>
        <w:spacing w:before="100" w:beforeAutospacing="1" w:after="100" w:afterAutospacing="1" w:line="240" w:lineRule="auto"/>
        <w:outlineLvl w:val="2"/>
        <w:rPr>
          <w:rFonts w:ascii="Arial" w:eastAsia="Times New Roman" w:hAnsi="Arial" w:cs="Arial"/>
          <w:color w:val="FFFFFF"/>
          <w:sz w:val="27"/>
          <w:szCs w:val="27"/>
          <w:lang w:eastAsia="en-IN"/>
        </w:rPr>
      </w:pPr>
      <w:r w:rsidRPr="0082116C">
        <w:rPr>
          <w:rFonts w:ascii="Arial" w:eastAsia="Times New Roman" w:hAnsi="Arial" w:cs="Arial"/>
          <w:sz w:val="27"/>
          <w:szCs w:val="27"/>
          <w:lang w:eastAsia="en-IN"/>
        </w:rPr>
        <w:t>The main difference between discrete data and continuous data is that discrete data is data collected for a discrete random variable, while continuous data is data collected for a continuous random variable.</w:t>
      </w:r>
    </w:p>
    <w:p w:rsidR="00A6655F" w:rsidRPr="00A6655F" w:rsidRDefault="00A6655F">
      <w:pPr>
        <w:rPr>
          <w:b/>
          <w:sz w:val="40"/>
        </w:rPr>
      </w:pPr>
      <w:r w:rsidRPr="00A6655F">
        <w:rPr>
          <w:b/>
          <w:sz w:val="40"/>
        </w:rPr>
        <w:t xml:space="preserve">Binomial distribution  </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There are some sorts of experiments which have only two possible outcomes, either a “</w:t>
      </w:r>
      <w:r w:rsidRPr="00A6655F">
        <w:rPr>
          <w:rFonts w:ascii="Arial" w:eastAsia="Times New Roman" w:hAnsi="Arial" w:cs="Arial"/>
          <w:b/>
          <w:bCs/>
          <w:color w:val="444444"/>
          <w:sz w:val="24"/>
          <w:szCs w:val="24"/>
          <w:lang w:eastAsia="en-IN"/>
        </w:rPr>
        <w:t>success</w:t>
      </w:r>
      <w:r w:rsidRPr="00A6655F">
        <w:rPr>
          <w:rFonts w:ascii="Arial" w:eastAsia="Times New Roman" w:hAnsi="Arial" w:cs="Arial"/>
          <w:color w:val="444444"/>
          <w:sz w:val="24"/>
          <w:szCs w:val="24"/>
          <w:lang w:eastAsia="en-IN"/>
        </w:rPr>
        <w:t>” or a “</w:t>
      </w:r>
      <w:r w:rsidRPr="00A6655F">
        <w:rPr>
          <w:rFonts w:ascii="Arial" w:eastAsia="Times New Roman" w:hAnsi="Arial" w:cs="Arial"/>
          <w:b/>
          <w:bCs/>
          <w:color w:val="444444"/>
          <w:sz w:val="24"/>
          <w:szCs w:val="24"/>
          <w:lang w:eastAsia="en-IN"/>
        </w:rPr>
        <w:t>failure</w:t>
      </w:r>
      <w:r w:rsidRPr="00A6655F">
        <w:rPr>
          <w:rFonts w:ascii="Arial" w:eastAsia="Times New Roman" w:hAnsi="Arial" w:cs="Arial"/>
          <w:color w:val="444444"/>
          <w:sz w:val="24"/>
          <w:szCs w:val="24"/>
          <w:lang w:eastAsia="en-IN"/>
        </w:rPr>
        <w:t>” – these types of random experiments are called binomial experiments or “</w:t>
      </w:r>
      <w:r w:rsidRPr="00A6655F">
        <w:rPr>
          <w:rFonts w:ascii="Arial" w:eastAsia="Times New Roman" w:hAnsi="Arial" w:cs="Arial"/>
          <w:b/>
          <w:bCs/>
          <w:color w:val="444444"/>
          <w:sz w:val="24"/>
          <w:szCs w:val="24"/>
          <w:lang w:eastAsia="en-IN"/>
        </w:rPr>
        <w:t>Bernoulli trials</w:t>
      </w:r>
      <w:r w:rsidRPr="00A6655F">
        <w:rPr>
          <w:rFonts w:ascii="Arial" w:eastAsia="Times New Roman" w:hAnsi="Arial" w:cs="Arial"/>
          <w:color w:val="444444"/>
          <w:sz w:val="24"/>
          <w:szCs w:val="24"/>
          <w:lang w:eastAsia="en-IN"/>
        </w:rPr>
        <w:t xml:space="preserve">”. </w:t>
      </w:r>
      <w:proofErr w:type="gramStart"/>
      <w:r w:rsidRPr="00A6655F">
        <w:rPr>
          <w:rFonts w:ascii="Arial" w:eastAsia="Times New Roman" w:hAnsi="Arial" w:cs="Arial"/>
          <w:color w:val="444444"/>
          <w:sz w:val="24"/>
          <w:szCs w:val="24"/>
          <w:lang w:eastAsia="en-IN"/>
        </w:rPr>
        <w:t>For example, the experiment of tossing a coin and getting a head.</w:t>
      </w:r>
      <w:proofErr w:type="gramEnd"/>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Thus, in a </w:t>
      </w:r>
      <w:hyperlink r:id="rId13" w:history="1">
        <w:r w:rsidRPr="00A6655F">
          <w:rPr>
            <w:rFonts w:ascii="Arial" w:eastAsia="Times New Roman" w:hAnsi="Arial" w:cs="Arial"/>
            <w:color w:val="8C69FF"/>
            <w:sz w:val="24"/>
            <w:szCs w:val="24"/>
            <w:u w:val="single"/>
            <w:lang w:eastAsia="en-IN"/>
          </w:rPr>
          <w:t>probability distribution</w:t>
        </w:r>
      </w:hyperlink>
      <w:r w:rsidRPr="00A6655F">
        <w:rPr>
          <w:rFonts w:ascii="Arial" w:eastAsia="Times New Roman" w:hAnsi="Arial" w:cs="Arial"/>
          <w:color w:val="444444"/>
          <w:sz w:val="24"/>
          <w:szCs w:val="24"/>
          <w:lang w:eastAsia="en-IN"/>
        </w:rPr>
        <w:t>, binomial distribution denotes the success of a random variable X in an n trials binomial experiment. Following are the conditions to find binomial distribution:</w:t>
      </w:r>
    </w:p>
    <w:p w:rsidR="00A6655F" w:rsidRPr="00A6655F" w:rsidRDefault="00A6655F" w:rsidP="00A6655F">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IN"/>
        </w:rPr>
      </w:pPr>
      <w:proofErr w:type="gramStart"/>
      <w:r w:rsidRPr="00A6655F">
        <w:rPr>
          <w:rFonts w:ascii="Arial" w:eastAsia="Times New Roman" w:hAnsi="Arial" w:cs="Arial"/>
          <w:color w:val="444444"/>
          <w:sz w:val="21"/>
          <w:szCs w:val="21"/>
          <w:lang w:eastAsia="en-IN"/>
        </w:rPr>
        <w:t>n</w:t>
      </w:r>
      <w:proofErr w:type="gramEnd"/>
      <w:r w:rsidRPr="00A6655F">
        <w:rPr>
          <w:rFonts w:ascii="Arial" w:eastAsia="Times New Roman" w:hAnsi="Arial" w:cs="Arial"/>
          <w:color w:val="444444"/>
          <w:sz w:val="21"/>
          <w:szCs w:val="21"/>
          <w:lang w:eastAsia="en-IN"/>
        </w:rPr>
        <w:t xml:space="preserve"> is finite and defined.</w:t>
      </w:r>
    </w:p>
    <w:p w:rsidR="00A6655F" w:rsidRPr="00A6655F" w:rsidRDefault="00A6655F" w:rsidP="00A6655F">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Each trial has only two possible outcomes: success and failure.</w:t>
      </w:r>
    </w:p>
    <w:p w:rsidR="00A6655F" w:rsidRPr="00A6655F" w:rsidRDefault="00A6655F" w:rsidP="00A6655F">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The result of each trial is independent of other trials.</w:t>
      </w:r>
    </w:p>
    <w:p w:rsidR="00A6655F" w:rsidRPr="00A6655F" w:rsidRDefault="00A6655F" w:rsidP="00A6655F">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The probability of success and failure remains the same in each trial.</w:t>
      </w:r>
    </w:p>
    <w:p w:rsidR="00A6655F" w:rsidRPr="00A6655F" w:rsidRDefault="00A6655F" w:rsidP="00A6655F">
      <w:pPr>
        <w:spacing w:after="0" w:line="240" w:lineRule="auto"/>
        <w:rPr>
          <w:ins w:id="0" w:author="Unknown"/>
          <w:rFonts w:ascii="Arial" w:eastAsia="Times New Roman" w:hAnsi="Arial" w:cs="Arial"/>
          <w:color w:val="444444"/>
          <w:sz w:val="21"/>
          <w:szCs w:val="21"/>
          <w:shd w:val="clear" w:color="auto" w:fill="FFFFFF"/>
          <w:lang w:eastAsia="en-IN"/>
        </w:rPr>
      </w:pPr>
      <w:r>
        <w:rPr>
          <w:rFonts w:ascii="Arial" w:eastAsia="Times New Roman" w:hAnsi="Arial" w:cs="Arial"/>
          <w:noProof/>
          <w:color w:val="444444"/>
          <w:sz w:val="21"/>
          <w:szCs w:val="21"/>
          <w:shd w:val="clear" w:color="auto" w:fill="FFFFFF"/>
          <w:lang w:eastAsia="en-IN"/>
        </w:rPr>
        <mc:AlternateContent>
          <mc:Choice Requires="wps">
            <w:drawing>
              <wp:inline distT="0" distB="0" distL="0" distR="0">
                <wp:extent cx="304800" cy="304800"/>
                <wp:effectExtent l="0" t="0" r="0" b="0"/>
                <wp:docPr id="3" name="Rectangle 3" descr="https://byjus.com/maths/binomial-distribution-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byjus.com/maths/binomial-distribution-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JJx1zbAgAA+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A6655F" w:rsidRPr="00A6655F" w:rsidRDefault="00A6655F" w:rsidP="00A6655F">
      <w:pPr>
        <w:shd w:val="clear" w:color="auto" w:fill="FFFFFF"/>
        <w:spacing w:before="300" w:after="150" w:line="420" w:lineRule="atLeast"/>
        <w:outlineLvl w:val="2"/>
        <w:rPr>
          <w:rFonts w:ascii="Arial" w:eastAsia="Times New Roman" w:hAnsi="Arial" w:cs="Arial"/>
          <w:b/>
          <w:bCs/>
          <w:color w:val="444444"/>
          <w:sz w:val="30"/>
          <w:szCs w:val="30"/>
          <w:lang w:eastAsia="en-IN"/>
        </w:rPr>
      </w:pPr>
      <w:r w:rsidRPr="00A6655F">
        <w:rPr>
          <w:rFonts w:ascii="Arial" w:eastAsia="Times New Roman" w:hAnsi="Arial" w:cs="Arial"/>
          <w:b/>
          <w:bCs/>
          <w:color w:val="444444"/>
          <w:sz w:val="30"/>
          <w:szCs w:val="30"/>
          <w:lang w:eastAsia="en-IN"/>
        </w:rPr>
        <w:t>Bernoulli’s Theorem for Binomial Distribution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Let there be ‘n’ binomial experiment trials and let the random variable X denote the success of these trials. If p is the probability of success and 1 – p = q is the probability of failure in each trial, then,</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0050"/>
      </w:tblGrid>
      <w:tr w:rsidR="00A6655F" w:rsidRPr="00A6655F" w:rsidTr="00A6655F">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P(X = r) = </w:t>
            </w:r>
            <w:proofErr w:type="spellStart"/>
            <w:r w:rsidRPr="00A6655F">
              <w:rPr>
                <w:rFonts w:ascii="Arial" w:eastAsia="Times New Roman" w:hAnsi="Arial" w:cs="Arial"/>
                <w:b/>
                <w:bCs/>
                <w:color w:val="444444"/>
                <w:sz w:val="18"/>
                <w:szCs w:val="18"/>
                <w:vertAlign w:val="superscript"/>
                <w:lang w:eastAsia="en-IN"/>
              </w:rPr>
              <w:t>n</w:t>
            </w:r>
            <w:r w:rsidRPr="00A6655F">
              <w:rPr>
                <w:rFonts w:ascii="Arial" w:eastAsia="Times New Roman" w:hAnsi="Arial" w:cs="Arial"/>
                <w:b/>
                <w:bCs/>
                <w:color w:val="444444"/>
                <w:sz w:val="24"/>
                <w:szCs w:val="24"/>
                <w:lang w:eastAsia="en-IN"/>
              </w:rPr>
              <w:t>C</w:t>
            </w:r>
            <w:r w:rsidRPr="00A6655F">
              <w:rPr>
                <w:rFonts w:ascii="Arial" w:eastAsia="Times New Roman" w:hAnsi="Arial" w:cs="Arial"/>
                <w:b/>
                <w:bCs/>
                <w:color w:val="444444"/>
                <w:sz w:val="18"/>
                <w:szCs w:val="18"/>
                <w:vertAlign w:val="subscript"/>
                <w:lang w:eastAsia="en-IN"/>
              </w:rPr>
              <w:t>r</w:t>
            </w:r>
            <w:proofErr w:type="spellEnd"/>
            <w:r w:rsidRPr="00A6655F">
              <w:rPr>
                <w:rFonts w:ascii="Arial" w:eastAsia="Times New Roman" w:hAnsi="Arial" w:cs="Arial"/>
                <w:b/>
                <w:bCs/>
                <w:color w:val="444444"/>
                <w:sz w:val="24"/>
                <w:szCs w:val="24"/>
                <w:lang w:eastAsia="en-IN"/>
              </w:rPr>
              <w:t> </w:t>
            </w:r>
            <w:proofErr w:type="spellStart"/>
            <w:r w:rsidRPr="00A6655F">
              <w:rPr>
                <w:rFonts w:ascii="Arial" w:eastAsia="Times New Roman" w:hAnsi="Arial" w:cs="Arial"/>
                <w:b/>
                <w:bCs/>
                <w:color w:val="444444"/>
                <w:sz w:val="24"/>
                <w:szCs w:val="24"/>
                <w:lang w:eastAsia="en-IN"/>
              </w:rPr>
              <w:t>p</w:t>
            </w:r>
            <w:r w:rsidRPr="00A6655F">
              <w:rPr>
                <w:rFonts w:ascii="Arial" w:eastAsia="Times New Roman" w:hAnsi="Arial" w:cs="Arial"/>
                <w:b/>
                <w:bCs/>
                <w:color w:val="444444"/>
                <w:sz w:val="18"/>
                <w:szCs w:val="18"/>
                <w:vertAlign w:val="superscript"/>
                <w:lang w:eastAsia="en-IN"/>
              </w:rPr>
              <w:t>r</w:t>
            </w:r>
            <w:proofErr w:type="spellEnd"/>
            <w:r w:rsidRPr="00A6655F">
              <w:rPr>
                <w:rFonts w:ascii="Arial" w:eastAsia="Times New Roman" w:hAnsi="Arial" w:cs="Arial"/>
                <w:b/>
                <w:bCs/>
                <w:color w:val="444444"/>
                <w:sz w:val="24"/>
                <w:szCs w:val="24"/>
                <w:lang w:eastAsia="en-IN"/>
              </w:rPr>
              <w:t> q</w:t>
            </w:r>
            <w:r w:rsidRPr="00A6655F">
              <w:rPr>
                <w:rFonts w:ascii="Arial" w:eastAsia="Times New Roman" w:hAnsi="Arial" w:cs="Arial"/>
                <w:b/>
                <w:bCs/>
                <w:color w:val="444444"/>
                <w:sz w:val="18"/>
                <w:szCs w:val="18"/>
                <w:vertAlign w:val="superscript"/>
                <w:lang w:eastAsia="en-IN"/>
              </w:rPr>
              <w:t>(n – r)</w:t>
            </w:r>
          </w:p>
        </w:tc>
      </w:tr>
    </w:tbl>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As P(X) is the term of the binomial expansion of (p + q</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n</w:t>
      </w:r>
      <w:proofErr w:type="gramEnd"/>
      <w:r w:rsidRPr="00A6655F">
        <w:rPr>
          <w:rFonts w:ascii="Arial" w:eastAsia="Times New Roman" w:hAnsi="Arial" w:cs="Arial"/>
          <w:color w:val="444444"/>
          <w:sz w:val="24"/>
          <w:szCs w:val="24"/>
          <w:lang w:eastAsia="en-IN"/>
        </w:rPr>
        <w:t>, it is called the binomial distribution.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proofErr w:type="gramStart"/>
      <w:r w:rsidRPr="00A6655F">
        <w:rPr>
          <w:rFonts w:ascii="Arial" w:eastAsia="Times New Roman" w:hAnsi="Arial" w:cs="Arial"/>
          <w:b/>
          <w:bCs/>
          <w:color w:val="444444"/>
          <w:sz w:val="24"/>
          <w:szCs w:val="24"/>
          <w:lang w:eastAsia="en-IN"/>
        </w:rPr>
        <w:t>Note :</w:t>
      </w:r>
      <w:proofErr w:type="gramEnd"/>
    </w:p>
    <w:p w:rsidR="00A6655F" w:rsidRPr="00A6655F" w:rsidRDefault="00A6655F" w:rsidP="00A6655F">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Sum of all probabilities in the distribution sums up to 1</w:t>
      </w:r>
    </w:p>
    <w:p w:rsidR="00A6655F" w:rsidRPr="00A6655F" w:rsidRDefault="00A6655F" w:rsidP="00A6655F">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 xml:space="preserve">Probability of success in all n trials is </w:t>
      </w:r>
      <w:proofErr w:type="spellStart"/>
      <w:r w:rsidRPr="00A6655F">
        <w:rPr>
          <w:rFonts w:ascii="Arial" w:eastAsia="Times New Roman" w:hAnsi="Arial" w:cs="Arial"/>
          <w:color w:val="444444"/>
          <w:sz w:val="21"/>
          <w:szCs w:val="21"/>
          <w:lang w:eastAsia="en-IN"/>
        </w:rPr>
        <w:t>p</w:t>
      </w:r>
      <w:r w:rsidRPr="00A6655F">
        <w:rPr>
          <w:rFonts w:ascii="Arial" w:eastAsia="Times New Roman" w:hAnsi="Arial" w:cs="Arial"/>
          <w:color w:val="444444"/>
          <w:sz w:val="16"/>
          <w:szCs w:val="16"/>
          <w:vertAlign w:val="superscript"/>
          <w:lang w:eastAsia="en-IN"/>
        </w:rPr>
        <w:t>n</w:t>
      </w:r>
      <w:proofErr w:type="spellEnd"/>
    </w:p>
    <w:p w:rsidR="00A6655F" w:rsidRPr="00A6655F" w:rsidRDefault="00A6655F" w:rsidP="00A6655F">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Probability of failure in all n trials is (1 – p)</w:t>
      </w:r>
      <w:r w:rsidRPr="00A6655F">
        <w:rPr>
          <w:rFonts w:ascii="Arial" w:eastAsia="Times New Roman" w:hAnsi="Arial" w:cs="Arial"/>
          <w:color w:val="444444"/>
          <w:sz w:val="16"/>
          <w:szCs w:val="16"/>
          <w:vertAlign w:val="superscript"/>
          <w:lang w:eastAsia="en-IN"/>
        </w:rPr>
        <w:t>n</w:t>
      </w:r>
      <w:r w:rsidRPr="00A6655F">
        <w:rPr>
          <w:rFonts w:ascii="Arial" w:eastAsia="Times New Roman" w:hAnsi="Arial" w:cs="Arial"/>
          <w:color w:val="444444"/>
          <w:sz w:val="21"/>
          <w:szCs w:val="21"/>
          <w:lang w:eastAsia="en-IN"/>
        </w:rPr>
        <w:t xml:space="preserve"> = </w:t>
      </w:r>
      <w:proofErr w:type="spellStart"/>
      <w:r w:rsidRPr="00A6655F">
        <w:rPr>
          <w:rFonts w:ascii="Arial" w:eastAsia="Times New Roman" w:hAnsi="Arial" w:cs="Arial"/>
          <w:color w:val="444444"/>
          <w:sz w:val="21"/>
          <w:szCs w:val="21"/>
          <w:lang w:eastAsia="en-IN"/>
        </w:rPr>
        <w:t>q</w:t>
      </w:r>
      <w:r w:rsidRPr="00A6655F">
        <w:rPr>
          <w:rFonts w:ascii="Arial" w:eastAsia="Times New Roman" w:hAnsi="Arial" w:cs="Arial"/>
          <w:color w:val="444444"/>
          <w:sz w:val="16"/>
          <w:szCs w:val="16"/>
          <w:vertAlign w:val="superscript"/>
          <w:lang w:eastAsia="en-IN"/>
        </w:rPr>
        <w:t>n</w:t>
      </w:r>
      <w:proofErr w:type="spellEnd"/>
    </w:p>
    <w:p w:rsidR="00A6655F" w:rsidRPr="00A6655F" w:rsidRDefault="00A6655F" w:rsidP="00A6655F">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Probability of success in at least one trial = P(X ≥ 1) = 1 – P(X = 0) = 1 – q</w:t>
      </w:r>
      <w:r w:rsidRPr="00A6655F">
        <w:rPr>
          <w:rFonts w:ascii="Arial" w:eastAsia="Times New Roman" w:hAnsi="Arial" w:cs="Arial"/>
          <w:color w:val="444444"/>
          <w:sz w:val="16"/>
          <w:szCs w:val="16"/>
          <w:vertAlign w:val="superscript"/>
          <w:lang w:eastAsia="en-IN"/>
        </w:rPr>
        <w:t>n</w:t>
      </w:r>
      <w:r w:rsidRPr="00A6655F">
        <w:rPr>
          <w:rFonts w:ascii="Arial" w:eastAsia="Times New Roman" w:hAnsi="Arial" w:cs="Arial"/>
          <w:color w:val="444444"/>
          <w:sz w:val="21"/>
          <w:szCs w:val="21"/>
          <w:lang w:eastAsia="en-IN"/>
        </w:rPr>
        <w:t>.</w:t>
      </w:r>
    </w:p>
    <w:p w:rsidR="00A6655F" w:rsidRPr="00A6655F" w:rsidRDefault="00A6655F" w:rsidP="00A6655F">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Probability of at least r successes = P(X ≥ r) = ∑</w:t>
      </w:r>
      <w:proofErr w:type="spellStart"/>
      <w:r w:rsidRPr="00A6655F">
        <w:rPr>
          <w:rFonts w:ascii="Arial" w:eastAsia="Times New Roman" w:hAnsi="Arial" w:cs="Arial"/>
          <w:color w:val="444444"/>
          <w:sz w:val="16"/>
          <w:szCs w:val="16"/>
          <w:vertAlign w:val="subscript"/>
          <w:lang w:eastAsia="en-IN"/>
        </w:rPr>
        <w:t>k</w:t>
      </w:r>
      <w:r w:rsidRPr="00A6655F">
        <w:rPr>
          <w:rFonts w:ascii="Arial" w:eastAsia="Times New Roman" w:hAnsi="Arial" w:cs="Arial"/>
          <w:color w:val="444444"/>
          <w:sz w:val="16"/>
          <w:szCs w:val="16"/>
          <w:vertAlign w:val="superscript"/>
          <w:lang w:eastAsia="en-IN"/>
        </w:rPr>
        <w:t>n</w:t>
      </w:r>
      <w:r w:rsidRPr="00A6655F">
        <w:rPr>
          <w:rFonts w:ascii="Arial" w:eastAsia="Times New Roman" w:hAnsi="Arial" w:cs="Arial"/>
          <w:color w:val="444444"/>
          <w:sz w:val="21"/>
          <w:szCs w:val="21"/>
          <w:lang w:eastAsia="en-IN"/>
        </w:rPr>
        <w:t>C</w:t>
      </w:r>
      <w:r w:rsidRPr="00A6655F">
        <w:rPr>
          <w:rFonts w:ascii="Arial" w:eastAsia="Times New Roman" w:hAnsi="Arial" w:cs="Arial"/>
          <w:color w:val="444444"/>
          <w:sz w:val="16"/>
          <w:szCs w:val="16"/>
          <w:vertAlign w:val="subscript"/>
          <w:lang w:eastAsia="en-IN"/>
        </w:rPr>
        <w:t>k</w:t>
      </w:r>
      <w:proofErr w:type="spellEnd"/>
      <w:r w:rsidRPr="00A6655F">
        <w:rPr>
          <w:rFonts w:ascii="Arial" w:eastAsia="Times New Roman" w:hAnsi="Arial" w:cs="Arial"/>
          <w:color w:val="444444"/>
          <w:sz w:val="21"/>
          <w:szCs w:val="21"/>
          <w:lang w:eastAsia="en-IN"/>
        </w:rPr>
        <w:t> </w:t>
      </w:r>
      <w:proofErr w:type="spellStart"/>
      <w:r w:rsidRPr="00A6655F">
        <w:rPr>
          <w:rFonts w:ascii="Arial" w:eastAsia="Times New Roman" w:hAnsi="Arial" w:cs="Arial"/>
          <w:color w:val="444444"/>
          <w:sz w:val="21"/>
          <w:szCs w:val="21"/>
          <w:lang w:eastAsia="en-IN"/>
        </w:rPr>
        <w:t>p</w:t>
      </w:r>
      <w:r w:rsidRPr="00A6655F">
        <w:rPr>
          <w:rFonts w:ascii="Arial" w:eastAsia="Times New Roman" w:hAnsi="Arial" w:cs="Arial"/>
          <w:color w:val="444444"/>
          <w:sz w:val="16"/>
          <w:szCs w:val="16"/>
          <w:vertAlign w:val="superscript"/>
          <w:lang w:eastAsia="en-IN"/>
        </w:rPr>
        <w:t>k</w:t>
      </w:r>
      <w:proofErr w:type="spellEnd"/>
      <w:r w:rsidRPr="00A6655F">
        <w:rPr>
          <w:rFonts w:ascii="Arial" w:eastAsia="Times New Roman" w:hAnsi="Arial" w:cs="Arial"/>
          <w:color w:val="444444"/>
          <w:sz w:val="21"/>
          <w:szCs w:val="21"/>
          <w:lang w:eastAsia="en-IN"/>
        </w:rPr>
        <w:t> </w:t>
      </w:r>
      <w:proofErr w:type="spellStart"/>
      <w:r w:rsidRPr="00A6655F">
        <w:rPr>
          <w:rFonts w:ascii="Arial" w:eastAsia="Times New Roman" w:hAnsi="Arial" w:cs="Arial"/>
          <w:color w:val="444444"/>
          <w:sz w:val="21"/>
          <w:szCs w:val="21"/>
          <w:lang w:eastAsia="en-IN"/>
        </w:rPr>
        <w:t>q</w:t>
      </w:r>
      <w:r w:rsidRPr="00A6655F">
        <w:rPr>
          <w:rFonts w:ascii="Arial" w:eastAsia="Times New Roman" w:hAnsi="Arial" w:cs="Arial"/>
          <w:color w:val="444444"/>
          <w:sz w:val="16"/>
          <w:szCs w:val="16"/>
          <w:vertAlign w:val="superscript"/>
          <w:lang w:eastAsia="en-IN"/>
        </w:rPr>
        <w:t>n</w:t>
      </w:r>
      <w:proofErr w:type="spellEnd"/>
      <w:r w:rsidRPr="00A6655F">
        <w:rPr>
          <w:rFonts w:ascii="Arial" w:eastAsia="Times New Roman" w:hAnsi="Arial" w:cs="Arial"/>
          <w:color w:val="444444"/>
          <w:sz w:val="16"/>
          <w:szCs w:val="16"/>
          <w:vertAlign w:val="superscript"/>
          <w:lang w:eastAsia="en-IN"/>
        </w:rPr>
        <w:t xml:space="preserve"> – k</w:t>
      </w:r>
      <w:r w:rsidRPr="00A6655F">
        <w:rPr>
          <w:rFonts w:ascii="Arial" w:eastAsia="Times New Roman" w:hAnsi="Arial" w:cs="Arial"/>
          <w:color w:val="444444"/>
          <w:sz w:val="21"/>
          <w:szCs w:val="21"/>
          <w:lang w:eastAsia="en-IN"/>
        </w:rPr>
        <w:t> (k = r, r + 1,…, n)</w:t>
      </w:r>
    </w:p>
    <w:p w:rsidR="00A6655F" w:rsidRPr="00A6655F" w:rsidRDefault="00A6655F" w:rsidP="00A6655F">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Probability of at most r successes = P(X ≤ r) = ∑</w:t>
      </w:r>
      <w:proofErr w:type="spellStart"/>
      <w:r w:rsidRPr="00A6655F">
        <w:rPr>
          <w:rFonts w:ascii="Arial" w:eastAsia="Times New Roman" w:hAnsi="Arial" w:cs="Arial"/>
          <w:color w:val="444444"/>
          <w:sz w:val="16"/>
          <w:szCs w:val="16"/>
          <w:vertAlign w:val="subscript"/>
          <w:lang w:eastAsia="en-IN"/>
        </w:rPr>
        <w:t>k</w:t>
      </w:r>
      <w:r w:rsidRPr="00A6655F">
        <w:rPr>
          <w:rFonts w:ascii="Arial" w:eastAsia="Times New Roman" w:hAnsi="Arial" w:cs="Arial"/>
          <w:color w:val="444444"/>
          <w:sz w:val="16"/>
          <w:szCs w:val="16"/>
          <w:vertAlign w:val="superscript"/>
          <w:lang w:eastAsia="en-IN"/>
        </w:rPr>
        <w:t>n</w:t>
      </w:r>
      <w:r w:rsidRPr="00A6655F">
        <w:rPr>
          <w:rFonts w:ascii="Arial" w:eastAsia="Times New Roman" w:hAnsi="Arial" w:cs="Arial"/>
          <w:color w:val="444444"/>
          <w:sz w:val="21"/>
          <w:szCs w:val="21"/>
          <w:lang w:eastAsia="en-IN"/>
        </w:rPr>
        <w:t>C</w:t>
      </w:r>
      <w:r w:rsidRPr="00A6655F">
        <w:rPr>
          <w:rFonts w:ascii="Arial" w:eastAsia="Times New Roman" w:hAnsi="Arial" w:cs="Arial"/>
          <w:color w:val="444444"/>
          <w:sz w:val="16"/>
          <w:szCs w:val="16"/>
          <w:vertAlign w:val="subscript"/>
          <w:lang w:eastAsia="en-IN"/>
        </w:rPr>
        <w:t>k</w:t>
      </w:r>
      <w:proofErr w:type="spellEnd"/>
      <w:r w:rsidRPr="00A6655F">
        <w:rPr>
          <w:rFonts w:ascii="Arial" w:eastAsia="Times New Roman" w:hAnsi="Arial" w:cs="Arial"/>
          <w:color w:val="444444"/>
          <w:sz w:val="21"/>
          <w:szCs w:val="21"/>
          <w:lang w:eastAsia="en-IN"/>
        </w:rPr>
        <w:t> </w:t>
      </w:r>
      <w:proofErr w:type="spellStart"/>
      <w:r w:rsidRPr="00A6655F">
        <w:rPr>
          <w:rFonts w:ascii="Arial" w:eastAsia="Times New Roman" w:hAnsi="Arial" w:cs="Arial"/>
          <w:color w:val="444444"/>
          <w:sz w:val="21"/>
          <w:szCs w:val="21"/>
          <w:lang w:eastAsia="en-IN"/>
        </w:rPr>
        <w:t>p</w:t>
      </w:r>
      <w:r w:rsidRPr="00A6655F">
        <w:rPr>
          <w:rFonts w:ascii="Arial" w:eastAsia="Times New Roman" w:hAnsi="Arial" w:cs="Arial"/>
          <w:color w:val="444444"/>
          <w:sz w:val="16"/>
          <w:szCs w:val="16"/>
          <w:vertAlign w:val="superscript"/>
          <w:lang w:eastAsia="en-IN"/>
        </w:rPr>
        <w:t>k</w:t>
      </w:r>
      <w:proofErr w:type="spellEnd"/>
      <w:r w:rsidRPr="00A6655F">
        <w:rPr>
          <w:rFonts w:ascii="Arial" w:eastAsia="Times New Roman" w:hAnsi="Arial" w:cs="Arial"/>
          <w:color w:val="444444"/>
          <w:sz w:val="21"/>
          <w:szCs w:val="21"/>
          <w:lang w:eastAsia="en-IN"/>
        </w:rPr>
        <w:t> </w:t>
      </w:r>
      <w:proofErr w:type="spellStart"/>
      <w:r w:rsidRPr="00A6655F">
        <w:rPr>
          <w:rFonts w:ascii="Arial" w:eastAsia="Times New Roman" w:hAnsi="Arial" w:cs="Arial"/>
          <w:color w:val="444444"/>
          <w:sz w:val="21"/>
          <w:szCs w:val="21"/>
          <w:lang w:eastAsia="en-IN"/>
        </w:rPr>
        <w:t>q</w:t>
      </w:r>
      <w:r w:rsidRPr="00A6655F">
        <w:rPr>
          <w:rFonts w:ascii="Arial" w:eastAsia="Times New Roman" w:hAnsi="Arial" w:cs="Arial"/>
          <w:color w:val="444444"/>
          <w:sz w:val="16"/>
          <w:szCs w:val="16"/>
          <w:vertAlign w:val="superscript"/>
          <w:lang w:eastAsia="en-IN"/>
        </w:rPr>
        <w:t>n</w:t>
      </w:r>
      <w:proofErr w:type="spellEnd"/>
      <w:r w:rsidRPr="00A6655F">
        <w:rPr>
          <w:rFonts w:ascii="Arial" w:eastAsia="Times New Roman" w:hAnsi="Arial" w:cs="Arial"/>
          <w:color w:val="444444"/>
          <w:sz w:val="16"/>
          <w:szCs w:val="16"/>
          <w:vertAlign w:val="superscript"/>
          <w:lang w:eastAsia="en-IN"/>
        </w:rPr>
        <w:t xml:space="preserve"> – k</w:t>
      </w:r>
      <w:r w:rsidRPr="00A6655F">
        <w:rPr>
          <w:rFonts w:ascii="Arial" w:eastAsia="Times New Roman" w:hAnsi="Arial" w:cs="Arial"/>
          <w:color w:val="444444"/>
          <w:sz w:val="21"/>
          <w:szCs w:val="21"/>
          <w:lang w:eastAsia="en-IN"/>
        </w:rPr>
        <w:t> (k = 0, 1, …, r)</w:t>
      </w:r>
    </w:p>
    <w:p w:rsidR="00A6655F" w:rsidRPr="00A6655F" w:rsidRDefault="00A6655F" w:rsidP="00A6655F">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6655F">
        <w:rPr>
          <w:rFonts w:ascii="Arial" w:eastAsia="Times New Roman" w:hAnsi="Arial" w:cs="Arial"/>
          <w:color w:val="444444"/>
          <w:sz w:val="21"/>
          <w:szCs w:val="21"/>
          <w:lang w:eastAsia="en-IN"/>
        </w:rPr>
        <w:t>If in n trials, the experiment is repeated N times, the expected frequencies are N.P(r) for r = 0, 1, 2, 3</w:t>
      </w:r>
      <w:proofErr w:type="gramStart"/>
      <w:r w:rsidRPr="00A6655F">
        <w:rPr>
          <w:rFonts w:ascii="Arial" w:eastAsia="Times New Roman" w:hAnsi="Arial" w:cs="Arial"/>
          <w:color w:val="444444"/>
          <w:sz w:val="21"/>
          <w:szCs w:val="21"/>
          <w:lang w:eastAsia="en-IN"/>
        </w:rPr>
        <w:t>, …,</w:t>
      </w:r>
      <w:proofErr w:type="gramEnd"/>
      <w:r w:rsidRPr="00A6655F">
        <w:rPr>
          <w:rFonts w:ascii="Arial" w:eastAsia="Times New Roman" w:hAnsi="Arial" w:cs="Arial"/>
          <w:color w:val="444444"/>
          <w:sz w:val="21"/>
          <w:szCs w:val="21"/>
          <w:lang w:eastAsia="en-IN"/>
        </w:rPr>
        <w:t xml:space="preserve"> n.</w:t>
      </w:r>
    </w:p>
    <w:p w:rsidR="00A6655F" w:rsidRPr="00A6655F" w:rsidRDefault="00A6655F" w:rsidP="00A6655F">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A6655F">
        <w:rPr>
          <w:rFonts w:ascii="Arial" w:eastAsia="Times New Roman" w:hAnsi="Arial" w:cs="Arial"/>
          <w:b/>
          <w:bCs/>
          <w:color w:val="444444"/>
          <w:sz w:val="36"/>
          <w:szCs w:val="36"/>
          <w:lang w:eastAsia="en-IN"/>
        </w:rPr>
        <w:t>Binomial Distribution Questions with Solutions</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Let us practice some important questions on binomial distribution in probability.</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Find the binomial distribution of getting a six in three tosses of an unbiased dice.</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Let X </w:t>
      </w:r>
      <w:proofErr w:type="gramStart"/>
      <w:r w:rsidRPr="00A6655F">
        <w:rPr>
          <w:rFonts w:ascii="Arial" w:eastAsia="Times New Roman" w:hAnsi="Arial" w:cs="Arial"/>
          <w:color w:val="444444"/>
          <w:sz w:val="24"/>
          <w:szCs w:val="24"/>
          <w:lang w:eastAsia="en-IN"/>
        </w:rPr>
        <w:t>be</w:t>
      </w:r>
      <w:proofErr w:type="gramEnd"/>
      <w:r w:rsidRPr="00A6655F">
        <w:rPr>
          <w:rFonts w:ascii="Arial" w:eastAsia="Times New Roman" w:hAnsi="Arial" w:cs="Arial"/>
          <w:color w:val="444444"/>
          <w:sz w:val="24"/>
          <w:szCs w:val="24"/>
          <w:lang w:eastAsia="en-IN"/>
        </w:rPr>
        <w:t xml:space="preserve"> the random variable of getting six. Then X can be 0, 1, 2, </w:t>
      </w:r>
      <w:proofErr w:type="gramStart"/>
      <w:r w:rsidRPr="00A6655F">
        <w:rPr>
          <w:rFonts w:ascii="Arial" w:eastAsia="Times New Roman" w:hAnsi="Arial" w:cs="Arial"/>
          <w:color w:val="444444"/>
          <w:sz w:val="24"/>
          <w:szCs w:val="24"/>
          <w:lang w:eastAsia="en-IN"/>
        </w:rPr>
        <w:t>3</w:t>
      </w:r>
      <w:proofErr w:type="gramEnd"/>
      <w:r w:rsidRPr="00A6655F">
        <w:rPr>
          <w:rFonts w:ascii="Arial" w:eastAsia="Times New Roman" w:hAnsi="Arial" w:cs="Arial"/>
          <w:color w:val="444444"/>
          <w:sz w:val="24"/>
          <w:szCs w:val="24"/>
          <w:lang w:eastAsia="en-IN"/>
        </w:rPr>
        <w:t>.</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Here, n =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 = Probability of getting a six in a toss = </w:t>
      </w:r>
      <w:r w:rsidRPr="00A6655F">
        <w:rPr>
          <w:rFonts w:ascii="Cambria Math" w:eastAsia="Times New Roman" w:hAnsi="Cambria Math" w:cs="Cambria Math"/>
          <w:color w:val="444444"/>
          <w:sz w:val="24"/>
          <w:szCs w:val="24"/>
          <w:lang w:eastAsia="en-IN"/>
        </w:rPr>
        <w:t>⅙</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Probability of not getting a six in a toss = 1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xml:space="preserve"> = </w:t>
      </w:r>
      <w:r w:rsidRPr="00A6655F">
        <w:rPr>
          <w:rFonts w:ascii="Cambria Math" w:eastAsia="Times New Roman" w:hAnsi="Cambria Math" w:cs="Cambria Math"/>
          <w:color w:val="444444"/>
          <w:sz w:val="24"/>
          <w:szCs w:val="24"/>
          <w:lang w:eastAsia="en-IN"/>
        </w:rPr>
        <w:t>⅚</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0)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0</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0</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 – 0</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 × 1 × 125/216 = 125/216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1)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1</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 –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 3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xml:space="preserve"> × 25/36 = 25/72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2)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2</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 – 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 3 × 1/36 ×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 xml:space="preserve"> = 5/72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3)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3</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 –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 × 1/216 × 1 = 1/216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 required binomial distribution of X is: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607"/>
        <w:gridCol w:w="2826"/>
        <w:gridCol w:w="2004"/>
        <w:gridCol w:w="1594"/>
        <w:gridCol w:w="2019"/>
      </w:tblGrid>
      <w:tr w:rsidR="00A6655F" w:rsidRPr="00A6655F" w:rsidTr="00A6655F">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X</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0</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3</w:t>
            </w:r>
          </w:p>
        </w:tc>
      </w:tr>
      <w:tr w:rsidR="00A6655F" w:rsidRPr="00A6655F" w:rsidTr="00A6655F">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p(X)</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125/216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25/72</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5/72</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1/216</w:t>
            </w:r>
          </w:p>
        </w:tc>
      </w:tr>
    </w:tbl>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Find the probability distribution of the number of doublets in four throws of a pair of dice.</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There are 36 total possible outcomes for a throw of dice, for which the following outcomes are the success of the experiment: {(1</w:t>
      </w:r>
      <w:proofErr w:type="gramStart"/>
      <w:r w:rsidRPr="00A6655F">
        <w:rPr>
          <w:rFonts w:ascii="Arial" w:eastAsia="Times New Roman" w:hAnsi="Arial" w:cs="Arial"/>
          <w:color w:val="444444"/>
          <w:sz w:val="24"/>
          <w:szCs w:val="24"/>
          <w:lang w:eastAsia="en-IN"/>
        </w:rPr>
        <w:t>,1</w:t>
      </w:r>
      <w:proofErr w:type="gramEnd"/>
      <w:r w:rsidRPr="00A6655F">
        <w:rPr>
          <w:rFonts w:ascii="Arial" w:eastAsia="Times New Roman" w:hAnsi="Arial" w:cs="Arial"/>
          <w:color w:val="444444"/>
          <w:sz w:val="24"/>
          <w:szCs w:val="24"/>
          <w:lang w:eastAsia="en-IN"/>
        </w:rPr>
        <w:t>), (2, 2), (3, 3), (4, 4), (5, 5), (6, 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 = probability of getting doublets = 6/36 = </w:t>
      </w:r>
      <w:r w:rsidRPr="00A6655F">
        <w:rPr>
          <w:rFonts w:ascii="Cambria Math" w:eastAsia="Times New Roman" w:hAnsi="Cambria Math" w:cs="Cambria Math"/>
          <w:color w:val="444444"/>
          <w:sz w:val="24"/>
          <w:szCs w:val="24"/>
          <w:lang w:eastAsia="en-IN"/>
        </w:rPr>
        <w:t>⅙</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probability of getting not getting doublets = 1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xml:space="preserve"> = </w:t>
      </w:r>
      <w:r w:rsidRPr="00A6655F">
        <w:rPr>
          <w:rFonts w:ascii="Cambria Math" w:eastAsia="Times New Roman" w:hAnsi="Cambria Math" w:cs="Cambria Math"/>
          <w:color w:val="444444"/>
          <w:sz w:val="24"/>
          <w:szCs w:val="24"/>
          <w:lang w:eastAsia="en-IN"/>
        </w:rPr>
        <w:t>⅚</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X: numbers of doublets, then X = 0, 1, 2, 3, and 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0)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0</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0</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4 – 0</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 1 × 1 × 625/1296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1)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1</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4 –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 4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xml:space="preserve"> × 125/216 = 125/324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2)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2</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4 – 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6 × 1/36 × 25/36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25/216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3)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3</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4 –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 4 × 1/216 ×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 xml:space="preserve"> = 20/1296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4) =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4</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4 – 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 × 1/1296 × 1 = 1/1296.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w:t>
      </w:r>
      <w:proofErr w:type="gramStart"/>
      <w:r w:rsidRPr="00A6655F">
        <w:rPr>
          <w:rFonts w:ascii="Arial" w:eastAsia="Times New Roman" w:hAnsi="Arial" w:cs="Arial"/>
          <w:color w:val="444444"/>
          <w:sz w:val="24"/>
          <w:szCs w:val="24"/>
          <w:lang w:eastAsia="en-IN"/>
        </w:rPr>
        <w:t>The</w:t>
      </w:r>
      <w:proofErr w:type="gramEnd"/>
      <w:r w:rsidRPr="00A6655F">
        <w:rPr>
          <w:rFonts w:ascii="Arial" w:eastAsia="Times New Roman" w:hAnsi="Arial" w:cs="Arial"/>
          <w:color w:val="444444"/>
          <w:sz w:val="24"/>
          <w:szCs w:val="24"/>
          <w:lang w:eastAsia="en-IN"/>
        </w:rPr>
        <w:t xml:space="preserve"> required probability distribution is: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084"/>
        <w:gridCol w:w="2111"/>
        <w:gridCol w:w="1843"/>
        <w:gridCol w:w="1577"/>
        <w:gridCol w:w="1843"/>
        <w:gridCol w:w="1592"/>
      </w:tblGrid>
      <w:tr w:rsidR="00A6655F" w:rsidRPr="00A6655F" w:rsidTr="00A6655F">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X</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0</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3</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4</w:t>
            </w:r>
          </w:p>
        </w:tc>
      </w:tr>
      <w:tr w:rsidR="00A6655F" w:rsidRPr="00A6655F" w:rsidTr="00A6655F">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P(X)</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625/1296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125/324</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25/216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20/1296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1/1296</w:t>
            </w:r>
          </w:p>
        </w:tc>
      </w:tr>
    </w:tbl>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Find the probability of getting at least 5 times head-on tossing an unbiased coin for 6 times by using the binomial distribution.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getting an head in a single toss) = ½</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not getting an head in a single toss) = ½</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X = successfully getting a head</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P(X ≥ 5)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getting at least 5 heads) = P(X = 5) + P(X = 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r w:rsidRPr="00A6655F">
        <w:rPr>
          <w:rFonts w:ascii="Arial" w:eastAsia="Times New Roman" w:hAnsi="Arial" w:cs="Arial"/>
          <w:color w:val="444444"/>
          <w:sz w:val="18"/>
          <w:szCs w:val="18"/>
          <w:vertAlign w:val="superscript"/>
          <w:lang w:eastAsia="en-IN"/>
        </w:rPr>
        <w:t>6</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5</w:t>
      </w:r>
      <w:r w:rsidRPr="00A6655F">
        <w:rPr>
          <w:rFonts w:ascii="Arial" w:eastAsia="Times New Roman" w:hAnsi="Arial" w:cs="Arial"/>
          <w:color w:val="444444"/>
          <w:sz w:val="24"/>
          <w:szCs w:val="24"/>
          <w:lang w:eastAsia="en-IN"/>
        </w:rPr>
        <w:t> (½)</w:t>
      </w:r>
      <w:r w:rsidRPr="00A6655F">
        <w:rPr>
          <w:rFonts w:ascii="Arial" w:eastAsia="Times New Roman" w:hAnsi="Arial" w:cs="Arial"/>
          <w:color w:val="444444"/>
          <w:sz w:val="18"/>
          <w:szCs w:val="18"/>
          <w:vertAlign w:val="superscript"/>
          <w:lang w:eastAsia="en-IN"/>
        </w:rPr>
        <w:t>5</w:t>
      </w:r>
      <w:r w:rsidRPr="00A6655F">
        <w:rPr>
          <w:rFonts w:ascii="Arial" w:eastAsia="Times New Roman" w:hAnsi="Arial" w:cs="Arial"/>
          <w:color w:val="444444"/>
          <w:sz w:val="24"/>
          <w:szCs w:val="24"/>
          <w:lang w:eastAsia="en-IN"/>
        </w:rPr>
        <w:t> (½</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6 – 5)</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6</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6</w:t>
      </w:r>
      <w:r w:rsidRPr="00A6655F">
        <w:rPr>
          <w:rFonts w:ascii="Arial" w:eastAsia="Times New Roman" w:hAnsi="Arial" w:cs="Arial"/>
          <w:color w:val="444444"/>
          <w:sz w:val="24"/>
          <w:szCs w:val="24"/>
          <w:lang w:eastAsia="en-IN"/>
        </w:rPr>
        <w:t> (½)</w:t>
      </w:r>
      <w:r w:rsidRPr="00A6655F">
        <w:rPr>
          <w:rFonts w:ascii="Arial" w:eastAsia="Times New Roman" w:hAnsi="Arial" w:cs="Arial"/>
          <w:color w:val="444444"/>
          <w:sz w:val="18"/>
          <w:szCs w:val="18"/>
          <w:vertAlign w:val="superscript"/>
          <w:lang w:eastAsia="en-IN"/>
        </w:rPr>
        <w:t>6</w:t>
      </w:r>
      <w:r w:rsidRPr="00A6655F">
        <w:rPr>
          <w:rFonts w:ascii="Arial" w:eastAsia="Times New Roman" w:hAnsi="Arial" w:cs="Arial"/>
          <w:color w:val="444444"/>
          <w:sz w:val="24"/>
          <w:szCs w:val="24"/>
          <w:lang w:eastAsia="en-IN"/>
        </w:rPr>
        <w:t> (½)</w:t>
      </w:r>
      <w:r w:rsidRPr="00A6655F">
        <w:rPr>
          <w:rFonts w:ascii="Arial" w:eastAsia="Times New Roman" w:hAnsi="Arial" w:cs="Arial"/>
          <w:color w:val="444444"/>
          <w:sz w:val="18"/>
          <w:szCs w:val="18"/>
          <w:vertAlign w:val="superscript"/>
          <w:lang w:eastAsia="en-IN"/>
        </w:rPr>
        <w:t>6 – 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6 × (½)</w:t>
      </w:r>
      <w:r w:rsidRPr="00A6655F">
        <w:rPr>
          <w:rFonts w:ascii="Arial" w:eastAsia="Times New Roman" w:hAnsi="Arial" w:cs="Arial"/>
          <w:color w:val="444444"/>
          <w:sz w:val="18"/>
          <w:szCs w:val="18"/>
          <w:vertAlign w:val="superscript"/>
          <w:lang w:eastAsia="en-IN"/>
        </w:rPr>
        <w:t>6</w:t>
      </w:r>
      <w:r w:rsidRPr="00A6655F">
        <w:rPr>
          <w:rFonts w:ascii="Arial" w:eastAsia="Times New Roman" w:hAnsi="Arial" w:cs="Arial"/>
          <w:color w:val="444444"/>
          <w:sz w:val="24"/>
          <w:szCs w:val="24"/>
          <w:lang w:eastAsia="en-IN"/>
        </w:rPr>
        <w:t> + 1 × (½)</w:t>
      </w:r>
      <w:r w:rsidRPr="00A6655F">
        <w:rPr>
          <w:rFonts w:ascii="Arial" w:eastAsia="Times New Roman" w:hAnsi="Arial" w:cs="Arial"/>
          <w:color w:val="444444"/>
          <w:sz w:val="18"/>
          <w:szCs w:val="18"/>
          <w:vertAlign w:val="superscript"/>
          <w:lang w:eastAsia="en-IN"/>
        </w:rPr>
        <w:t>6</w:t>
      </w:r>
      <w:r w:rsidRPr="00A6655F">
        <w:rPr>
          <w:rFonts w:ascii="Arial" w:eastAsia="Times New Roman" w:hAnsi="Arial" w:cs="Arial"/>
          <w:color w:val="444444"/>
          <w:sz w:val="24"/>
          <w:szCs w:val="24"/>
          <w:lang w:eastAsia="en-IN"/>
        </w:rPr>
        <w:t> = 7/24.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Hence, the probability of getting at least 5 heads is 7/24.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lastRenderedPageBreak/>
        <w:t>Question 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There are four fused bulbs in a lot of 10 good bulbs. If three bulbs are drawn at random with replacement, find the probability of distribution of the number of fused bulbs drawn.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This is a problem of binomial distribution as the event of drawing a fused bulb is independent.</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drawing a fused bulb) = 4/(10 + 4) = 2/7</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drawing a bulb which is not fused) = 1 – 2/7 = 5/7</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X = event of drawing a fused bulb</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X can take up the values 0, 1, 2,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P(X = 0)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getting zero fused bulbs in all draws)</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0</w:t>
      </w:r>
      <w:r w:rsidRPr="00A6655F">
        <w:rPr>
          <w:rFonts w:ascii="Arial" w:eastAsia="Times New Roman" w:hAnsi="Arial" w:cs="Arial"/>
          <w:color w:val="444444"/>
          <w:sz w:val="24"/>
          <w:szCs w:val="24"/>
          <w:lang w:eastAsia="en-IN"/>
        </w:rPr>
        <w:t> (2/7)</w:t>
      </w:r>
      <w:r w:rsidRPr="00A6655F">
        <w:rPr>
          <w:rFonts w:ascii="Arial" w:eastAsia="Times New Roman" w:hAnsi="Arial" w:cs="Arial"/>
          <w:color w:val="444444"/>
          <w:sz w:val="18"/>
          <w:szCs w:val="18"/>
          <w:vertAlign w:val="superscript"/>
          <w:lang w:eastAsia="en-IN"/>
        </w:rPr>
        <w:t>0</w:t>
      </w:r>
      <w:r w:rsidRPr="00A6655F">
        <w:rPr>
          <w:rFonts w:ascii="Arial" w:eastAsia="Times New Roman" w:hAnsi="Arial" w:cs="Arial"/>
          <w:color w:val="444444"/>
          <w:sz w:val="24"/>
          <w:szCs w:val="24"/>
          <w:lang w:eastAsia="en-IN"/>
        </w:rPr>
        <w:t> (5/7</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3 – 0)</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 × 1 × (125/343) = 125/343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1) = P (getting one time fused bulb)</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1</w:t>
      </w:r>
      <w:r w:rsidRPr="00A6655F">
        <w:rPr>
          <w:rFonts w:ascii="Arial" w:eastAsia="Times New Roman" w:hAnsi="Arial" w:cs="Arial"/>
          <w:color w:val="444444"/>
          <w:sz w:val="24"/>
          <w:szCs w:val="24"/>
          <w:lang w:eastAsia="en-IN"/>
        </w:rPr>
        <w:t> (2/7)</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 (5/7</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3 –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3 × (2/7) × (25/49) = 150/343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P(X = 2)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getting two times fused bulbs)</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2</w:t>
      </w:r>
      <w:r w:rsidRPr="00A6655F">
        <w:rPr>
          <w:rFonts w:ascii="Arial" w:eastAsia="Times New Roman" w:hAnsi="Arial" w:cs="Arial"/>
          <w:color w:val="444444"/>
          <w:sz w:val="24"/>
          <w:szCs w:val="24"/>
          <w:lang w:eastAsia="en-IN"/>
        </w:rPr>
        <w:t> (2/7)</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(5/7</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3 – 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3 × 4/49 × (5/7) = 60/343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3)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getting three times fused bulb)</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 </w:t>
      </w:r>
      <w:proofErr w:type="spellStart"/>
      <w:r w:rsidRPr="00A6655F">
        <w:rPr>
          <w:rFonts w:ascii="Arial" w:eastAsia="Times New Roman" w:hAnsi="Arial" w:cs="Arial"/>
          <w:color w:val="444444"/>
          <w:sz w:val="18"/>
          <w:szCs w:val="18"/>
          <w:vertAlign w:val="superscript"/>
          <w:lang w:eastAsia="en-IN"/>
        </w:rPr>
        <w:t>n</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r</w:t>
      </w:r>
      <w:proofErr w:type="spellEnd"/>
      <w:r w:rsidRPr="00A6655F">
        <w:rPr>
          <w:rFonts w:ascii="Arial" w:eastAsia="Times New Roman" w:hAnsi="Arial" w:cs="Arial"/>
          <w:color w:val="444444"/>
          <w:sz w:val="24"/>
          <w:szCs w:val="24"/>
          <w:lang w:eastAsia="en-IN"/>
        </w:rPr>
        <w:t> </w:t>
      </w:r>
      <w:proofErr w:type="spellStart"/>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r</w:t>
      </w:r>
      <w:proofErr w:type="spellEnd"/>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n – r)</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3</w:t>
      </w:r>
      <w:r w:rsidRPr="00A6655F">
        <w:rPr>
          <w:rFonts w:ascii="Arial" w:eastAsia="Times New Roman" w:hAnsi="Arial" w:cs="Arial"/>
          <w:color w:val="444444"/>
          <w:sz w:val="24"/>
          <w:szCs w:val="24"/>
          <w:lang w:eastAsia="en-IN"/>
        </w:rPr>
        <w:t> (2/7)</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 (5/7</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3 –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 × 8/343 × 1 = 8/343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 required probability distribution:</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412"/>
        <w:gridCol w:w="2419"/>
        <w:gridCol w:w="2419"/>
        <w:gridCol w:w="2069"/>
        <w:gridCol w:w="1731"/>
      </w:tblGrid>
      <w:tr w:rsidR="00A6655F" w:rsidRPr="00A6655F" w:rsidTr="00A6655F">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X</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0</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3</w:t>
            </w:r>
          </w:p>
        </w:tc>
      </w:tr>
      <w:tr w:rsidR="00A6655F" w:rsidRPr="00A6655F" w:rsidTr="00A6655F">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P(X)</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125/343</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150/343</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60/343</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8/343</w:t>
            </w:r>
          </w:p>
        </w:tc>
      </w:tr>
    </w:tbl>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5:</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On average, every one out of 10 telephones is found busy. Six telephone numbers are selected at random. Find the probability that four of them will be busy.</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Let X: event of getting a busy phone number</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probability of getting a phone number busy) = 1/10</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probability of not getting a phone number busy) = 9/10</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 required probability = P(X = 4) = </w:t>
      </w:r>
      <w:r w:rsidRPr="00A6655F">
        <w:rPr>
          <w:rFonts w:ascii="Arial" w:eastAsia="Times New Roman" w:hAnsi="Arial" w:cs="Arial"/>
          <w:color w:val="444444"/>
          <w:sz w:val="18"/>
          <w:szCs w:val="18"/>
          <w:vertAlign w:val="superscript"/>
          <w:lang w:eastAsia="en-IN"/>
        </w:rPr>
        <w:t>6</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4</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 </w:t>
      </w:r>
      <w:proofErr w:type="gram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w:t>
      </w:r>
      <w:proofErr w:type="gramEnd"/>
      <w:r w:rsidRPr="00A6655F">
        <w:rPr>
          <w:rFonts w:ascii="Arial" w:eastAsia="Times New Roman" w:hAnsi="Arial" w:cs="Arial"/>
          <w:color w:val="444444"/>
          <w:sz w:val="18"/>
          <w:szCs w:val="18"/>
          <w:vertAlign w:val="superscript"/>
          <w:lang w:eastAsia="en-IN"/>
        </w:rPr>
        <w:t>6 – 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15 × (1/10)</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 × (9/10)</w:t>
      </w:r>
      <w:r w:rsidRPr="00A6655F">
        <w:rPr>
          <w:rFonts w:ascii="Arial" w:eastAsia="Times New Roman" w:hAnsi="Arial" w:cs="Arial"/>
          <w:color w:val="444444"/>
          <w:sz w:val="18"/>
          <w:szCs w:val="18"/>
          <w:vertAlign w:val="superscript"/>
          <w:lang w:eastAsia="en-IN"/>
        </w:rPr>
        <w:t>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15 × 81/10</w:t>
      </w:r>
      <w:r w:rsidRPr="00A6655F">
        <w:rPr>
          <w:rFonts w:ascii="Arial" w:eastAsia="Times New Roman" w:hAnsi="Arial" w:cs="Arial"/>
          <w:color w:val="444444"/>
          <w:sz w:val="18"/>
          <w:szCs w:val="18"/>
          <w:vertAlign w:val="superscript"/>
          <w:lang w:eastAsia="en-IN"/>
        </w:rPr>
        <w:t>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0.001215.</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An unbiased dice is thrown until three sixes are obtained. Find the probability of obtaining the third six in the sixth throw.</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Since each throw is independent of the previous throws, we can apply the binomial distribution formula to find the probability.</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 xml:space="preserve">getting a six in a throw) = </w:t>
      </w:r>
      <w:r w:rsidRPr="00A6655F">
        <w:rPr>
          <w:rFonts w:ascii="Cambria Math" w:eastAsia="Times New Roman" w:hAnsi="Cambria Math" w:cs="Cambria Math"/>
          <w:color w:val="444444"/>
          <w:sz w:val="24"/>
          <w:szCs w:val="24"/>
          <w:lang w:eastAsia="en-IN"/>
        </w:rPr>
        <w:t>⅙</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 xml:space="preserve">not getting a six in a throw) = 1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xml:space="preserve"> = </w:t>
      </w:r>
      <w:r w:rsidRPr="00A6655F">
        <w:rPr>
          <w:rFonts w:ascii="Cambria Math" w:eastAsia="Times New Roman" w:hAnsi="Cambria Math" w:cs="Cambria Math"/>
          <w:color w:val="444444"/>
          <w:sz w:val="24"/>
          <w:szCs w:val="24"/>
          <w:lang w:eastAsia="en-IN"/>
        </w:rPr>
        <w:t>⅚</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According to the question, two sixes are already obtained in the previous throws.</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Required probability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getting exactly two sixes in five throws) × P(getting a six in the sixth throw)</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w:t>
      </w:r>
      <w:r w:rsidRPr="00A6655F">
        <w:rPr>
          <w:rFonts w:ascii="Arial" w:eastAsia="Times New Roman" w:hAnsi="Arial" w:cs="Arial"/>
          <w:color w:val="444444"/>
          <w:sz w:val="18"/>
          <w:szCs w:val="18"/>
          <w:vertAlign w:val="superscript"/>
          <w:lang w:eastAsia="en-IN"/>
        </w:rPr>
        <w:t>5</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2</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 × </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1</w:t>
      </w:r>
      <w:r w:rsidRPr="00A6655F">
        <w:rPr>
          <w:rFonts w:ascii="Arial" w:eastAsia="Times New Roman" w:hAnsi="Arial" w:cs="Arial"/>
          <w:color w:val="444444"/>
          <w:sz w:val="24"/>
          <w:szCs w:val="24"/>
          <w:lang w:eastAsia="en-IN"/>
        </w:rPr>
        <w:t>p</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 q</w:t>
      </w:r>
      <w:r w:rsidRPr="00A6655F">
        <w:rPr>
          <w:rFonts w:ascii="Arial" w:eastAsia="Times New Roman" w:hAnsi="Arial" w:cs="Arial"/>
          <w:color w:val="444444"/>
          <w:sz w:val="18"/>
          <w:szCs w:val="18"/>
          <w:vertAlign w:val="superscript"/>
          <w:lang w:eastAsia="en-IN"/>
        </w:rPr>
        <w:t> 1 –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10 × (</w:t>
      </w:r>
      <w:r w:rsidRPr="00A6655F">
        <w:rPr>
          <w:rFonts w:ascii="Cambria Math" w:eastAsia="Times New Roman" w:hAnsi="Cambria Math" w:cs="Cambria Math"/>
          <w:color w:val="444444"/>
          <w:sz w:val="24"/>
          <w:szCs w:val="24"/>
          <w:lang w:eastAsia="en-IN"/>
        </w:rPr>
        <w:t>⅙</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2</w:t>
      </w:r>
      <w:proofErr w:type="gramEnd"/>
      <w:r w:rsidRPr="00A6655F">
        <w:rPr>
          <w:rFonts w:ascii="Arial" w:eastAsia="Times New Roman" w:hAnsi="Arial" w:cs="Arial"/>
          <w:color w:val="444444"/>
          <w:sz w:val="24"/>
          <w:szCs w:val="24"/>
          <w:lang w:eastAsia="en-IN"/>
        </w:rPr>
        <w:t> ×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 × 1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10 × (</w:t>
      </w:r>
      <w:r w:rsidRPr="00A6655F">
        <w:rPr>
          <w:rFonts w:ascii="Cambria Math" w:eastAsia="Times New Roman" w:hAnsi="Cambria Math" w:cs="Cambria Math"/>
          <w:color w:val="444444"/>
          <w:sz w:val="24"/>
          <w:szCs w:val="24"/>
          <w:lang w:eastAsia="en-IN"/>
        </w:rPr>
        <w:t>⅙</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w:t>
      </w:r>
      <w:proofErr w:type="gramEnd"/>
      <w:r w:rsidRPr="00A6655F">
        <w:rPr>
          <w:rFonts w:ascii="Arial" w:eastAsia="Times New Roman" w:hAnsi="Arial" w:cs="Arial"/>
          <w:color w:val="444444"/>
          <w:sz w:val="24"/>
          <w:szCs w:val="24"/>
          <w:lang w:eastAsia="en-IN"/>
        </w:rPr>
        <w:t> ×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625/23328.</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7:</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 probability of a boy guessing a correct answer is ¼. How many questions must he answer so that the probability of guessing the correct answer at least once is greater than ⅔?</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guessing a correct answer) = ¼</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not guessing a correct answer) = ¾</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Let him answers n number of questions, then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P(X ≥ 1)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 xml:space="preserve">guessing at least one correct answer out of n questions) = 1 – P(no success) = 1 – </w:t>
      </w:r>
      <w:proofErr w:type="spell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n</w:t>
      </w:r>
      <w:proofErr w:type="spellEnd"/>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Given, 1 – </w:t>
      </w:r>
      <w:proofErr w:type="spellStart"/>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n</w:t>
      </w:r>
      <w:proofErr w:type="spellEnd"/>
      <w:r w:rsidRPr="00A6655F">
        <w:rPr>
          <w:rFonts w:ascii="Arial" w:eastAsia="Times New Roman" w:hAnsi="Arial" w:cs="Arial"/>
          <w:color w:val="444444"/>
          <w:sz w:val="24"/>
          <w:szCs w:val="24"/>
          <w:lang w:eastAsia="en-IN"/>
        </w:rPr>
        <w:t xml:space="preserve"> &gt; ⅔ </w:t>
      </w: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1 – (¾</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n</w:t>
      </w:r>
      <w:proofErr w:type="gramEnd"/>
      <w:r w:rsidRPr="00A6655F">
        <w:rPr>
          <w:rFonts w:ascii="Arial" w:eastAsia="Times New Roman" w:hAnsi="Arial" w:cs="Arial"/>
          <w:color w:val="444444"/>
          <w:sz w:val="24"/>
          <w:szCs w:val="24"/>
          <w:lang w:eastAsia="en-IN"/>
        </w:rPr>
        <w:t> &gt; ⅔</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(¾</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n</w:t>
      </w:r>
      <w:proofErr w:type="gramEnd"/>
      <w:r w:rsidRPr="00A6655F">
        <w:rPr>
          <w:rFonts w:ascii="Arial" w:eastAsia="Times New Roman" w:hAnsi="Arial" w:cs="Arial"/>
          <w:color w:val="444444"/>
          <w:sz w:val="24"/>
          <w:szCs w:val="24"/>
          <w:lang w:eastAsia="en-IN"/>
        </w:rPr>
        <w:t> &lt; ⅓</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Now, let us check the above inequality for different values of n = 1, 2, 3, </w:t>
      </w:r>
      <w:proofErr w:type="gramStart"/>
      <w:r w:rsidRPr="00A6655F">
        <w:rPr>
          <w:rFonts w:ascii="Arial" w:eastAsia="Times New Roman" w:hAnsi="Arial" w:cs="Arial"/>
          <w:color w:val="444444"/>
          <w:sz w:val="24"/>
          <w:szCs w:val="24"/>
          <w:lang w:eastAsia="en-IN"/>
        </w:rPr>
        <w:t>4, …</w:t>
      </w:r>
      <w:proofErr w:type="gramEnd"/>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When n =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¾ </w:t>
      </w: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⅓</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When n = 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(¾)</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⅓</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When n =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(¾)</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 </w:t>
      </w: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⅓</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When n = 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proofErr w:type="gramStart"/>
      <w:r w:rsidRPr="00A6655F">
        <w:rPr>
          <w:rFonts w:ascii="Arial" w:eastAsia="Times New Roman" w:hAnsi="Arial" w:cs="Arial"/>
          <w:color w:val="444444"/>
          <w:sz w:val="24"/>
          <w:szCs w:val="24"/>
          <w:lang w:eastAsia="en-IN"/>
        </w:rPr>
        <w:t>(¾)</w:t>
      </w:r>
      <w:r w:rsidRPr="00A6655F">
        <w:rPr>
          <w:rFonts w:ascii="Arial" w:eastAsia="Times New Roman" w:hAnsi="Arial" w:cs="Arial"/>
          <w:color w:val="444444"/>
          <w:sz w:val="18"/>
          <w:szCs w:val="18"/>
          <w:vertAlign w:val="superscript"/>
          <w:lang w:eastAsia="en-IN"/>
        </w:rPr>
        <w:t>4</w:t>
      </w:r>
      <w:r w:rsidRPr="00A6655F">
        <w:rPr>
          <w:rFonts w:ascii="Arial" w:eastAsia="Times New Roman" w:hAnsi="Arial" w:cs="Arial"/>
          <w:color w:val="444444"/>
          <w:sz w:val="24"/>
          <w:szCs w:val="24"/>
          <w:lang w:eastAsia="en-IN"/>
        </w:rPr>
        <w:t> &lt; ⅓.</w:t>
      </w:r>
      <w:proofErr w:type="gramEnd"/>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Thus, he must answer at least 4 questions.</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8:</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proofErr w:type="gramStart"/>
      <w:r w:rsidRPr="00A6655F">
        <w:rPr>
          <w:rFonts w:ascii="Arial" w:eastAsia="Times New Roman" w:hAnsi="Arial" w:cs="Arial"/>
          <w:color w:val="444444"/>
          <w:sz w:val="24"/>
          <w:szCs w:val="24"/>
          <w:lang w:eastAsia="en-IN"/>
        </w:rPr>
        <w:t>When a biased coin is tossed, the probability of getting a head 3 times more than the probability of getting a tail.</w:t>
      </w:r>
      <w:proofErr w:type="gramEnd"/>
      <w:r w:rsidRPr="00A6655F">
        <w:rPr>
          <w:rFonts w:ascii="Arial" w:eastAsia="Times New Roman" w:hAnsi="Arial" w:cs="Arial"/>
          <w:color w:val="444444"/>
          <w:sz w:val="24"/>
          <w:szCs w:val="24"/>
          <w:lang w:eastAsia="en-IN"/>
        </w:rPr>
        <w:t xml:space="preserve"> Find the probability distribution for getting a tail, if the coin is tossed twice.</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Let the probability of getting a tail be p, then the probability of getting a head will be 3p</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Now, p + 3p = 1 </w:t>
      </w:r>
      <w:r w:rsidRPr="00A6655F">
        <w:rPr>
          <w:rFonts w:ascii="Cambria Math" w:eastAsia="Times New Roman" w:hAnsi="Cambria Math" w:cs="Cambria Math"/>
          <w:color w:val="444444"/>
          <w:sz w:val="24"/>
          <w:szCs w:val="24"/>
          <w:lang w:eastAsia="en-IN"/>
        </w:rPr>
        <w:t>⇒</w:t>
      </w:r>
      <w:r w:rsidRPr="00A6655F">
        <w:rPr>
          <w:rFonts w:ascii="Arial" w:eastAsia="Times New Roman" w:hAnsi="Arial" w:cs="Arial"/>
          <w:color w:val="444444"/>
          <w:sz w:val="24"/>
          <w:szCs w:val="24"/>
          <w:lang w:eastAsia="en-IN"/>
        </w:rPr>
        <w:t xml:space="preserve"> p = ¼</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not getting a tail) = 1 – ¼ = ¾</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X = event of getting a tail in a toss</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Then, possible values of x will be 0, 1, </w:t>
      </w:r>
      <w:proofErr w:type="gramStart"/>
      <w:r w:rsidRPr="00A6655F">
        <w:rPr>
          <w:rFonts w:ascii="Arial" w:eastAsia="Times New Roman" w:hAnsi="Arial" w:cs="Arial"/>
          <w:color w:val="444444"/>
          <w:sz w:val="24"/>
          <w:szCs w:val="24"/>
          <w:lang w:eastAsia="en-IN"/>
        </w:rPr>
        <w:t>2</w:t>
      </w:r>
      <w:proofErr w:type="gramEnd"/>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0) = </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0</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0</w:t>
      </w:r>
      <w:r w:rsidRPr="00A6655F">
        <w:rPr>
          <w:rFonts w:ascii="Arial" w:eastAsia="Times New Roman" w:hAnsi="Arial" w:cs="Arial"/>
          <w:color w:val="444444"/>
          <w:sz w:val="24"/>
          <w:szCs w:val="24"/>
          <w:lang w:eastAsia="en-IN"/>
        </w:rPr>
        <w:t> q</w:t>
      </w:r>
      <w:r w:rsidRPr="00A6655F">
        <w:rPr>
          <w:rFonts w:ascii="Arial" w:eastAsia="Times New Roman" w:hAnsi="Arial" w:cs="Arial"/>
          <w:color w:val="444444"/>
          <w:sz w:val="18"/>
          <w:szCs w:val="18"/>
          <w:vertAlign w:val="superscript"/>
          <w:lang w:eastAsia="en-IN"/>
        </w:rPr>
        <w:t>2 – 0</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 × 1 × (¾)</w:t>
      </w:r>
      <w:r w:rsidRPr="00A6655F">
        <w:rPr>
          <w:rFonts w:ascii="Arial" w:eastAsia="Times New Roman" w:hAnsi="Arial" w:cs="Arial"/>
          <w:color w:val="444444"/>
          <w:sz w:val="18"/>
          <w:szCs w:val="18"/>
          <w:vertAlign w:val="superscript"/>
          <w:lang w:eastAsia="en-IN"/>
        </w:rPr>
        <w:t>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9/16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1) = </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1</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 q</w:t>
      </w:r>
      <w:r w:rsidRPr="00A6655F">
        <w:rPr>
          <w:rFonts w:ascii="Arial" w:eastAsia="Times New Roman" w:hAnsi="Arial" w:cs="Arial"/>
          <w:color w:val="444444"/>
          <w:sz w:val="18"/>
          <w:szCs w:val="18"/>
          <w:vertAlign w:val="superscript"/>
          <w:lang w:eastAsia="en-IN"/>
        </w:rPr>
        <w:t>2 –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2 × (¼) × (¾)</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⅜</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2) = </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2</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q</w:t>
      </w:r>
      <w:r w:rsidRPr="00A6655F">
        <w:rPr>
          <w:rFonts w:ascii="Arial" w:eastAsia="Times New Roman" w:hAnsi="Arial" w:cs="Arial"/>
          <w:color w:val="444444"/>
          <w:sz w:val="18"/>
          <w:szCs w:val="18"/>
          <w:vertAlign w:val="superscript"/>
          <w:lang w:eastAsia="en-IN"/>
        </w:rPr>
        <w:t>2 – 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 × (¼)</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 1</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1/16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The probability distribution for getting the tail is: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740"/>
        <w:gridCol w:w="2663"/>
        <w:gridCol w:w="1969"/>
        <w:gridCol w:w="2678"/>
      </w:tblGrid>
      <w:tr w:rsidR="00A6655F" w:rsidRPr="00A6655F" w:rsidTr="00A6655F">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X</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0</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w:t>
            </w:r>
          </w:p>
        </w:tc>
      </w:tr>
      <w:tr w:rsidR="00A6655F" w:rsidRPr="00A6655F" w:rsidTr="00A6655F">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P(X)</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9/16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3/8</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1/16</w:t>
            </w:r>
          </w:p>
        </w:tc>
      </w:tr>
    </w:tbl>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9:</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A bag contains 5 green balls and 3 red balls. If two balls are drawn from the bag randomly with replacement, find the probability distribution of the number of green balls drawn.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Let p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getting a green ball) = 5/(5 + 3) = 5/8</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not getting a green ball) = 1 – 5/8 = 3/8</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X = event of drawing the green ball, then the value of X could be 0, 1, 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0) = Probability of getting no green ball = </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0</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0</w:t>
      </w:r>
      <w:r w:rsidRPr="00A6655F">
        <w:rPr>
          <w:rFonts w:ascii="Arial" w:eastAsia="Times New Roman" w:hAnsi="Arial" w:cs="Arial"/>
          <w:color w:val="444444"/>
          <w:sz w:val="24"/>
          <w:szCs w:val="24"/>
          <w:lang w:eastAsia="en-IN"/>
        </w:rPr>
        <w:t> q</w:t>
      </w:r>
      <w:r w:rsidRPr="00A6655F">
        <w:rPr>
          <w:rFonts w:ascii="Arial" w:eastAsia="Times New Roman" w:hAnsi="Arial" w:cs="Arial"/>
          <w:color w:val="444444"/>
          <w:sz w:val="18"/>
          <w:szCs w:val="18"/>
          <w:vertAlign w:val="superscript"/>
          <w:lang w:eastAsia="en-IN"/>
        </w:rPr>
        <w:t>2 – 0</w:t>
      </w:r>
      <w:r w:rsidRPr="00A6655F">
        <w:rPr>
          <w:rFonts w:ascii="Arial" w:eastAsia="Times New Roman" w:hAnsi="Arial" w:cs="Arial"/>
          <w:color w:val="444444"/>
          <w:sz w:val="24"/>
          <w:szCs w:val="24"/>
          <w:lang w:eastAsia="en-IN"/>
        </w:rPr>
        <w:t> = 1 × 1 × (3/8)</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 9/64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1) = Probability of getting one green ball = </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1</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 q</w:t>
      </w:r>
      <w:r w:rsidRPr="00A6655F">
        <w:rPr>
          <w:rFonts w:ascii="Arial" w:eastAsia="Times New Roman" w:hAnsi="Arial" w:cs="Arial"/>
          <w:color w:val="444444"/>
          <w:sz w:val="18"/>
          <w:szCs w:val="18"/>
          <w:vertAlign w:val="superscript"/>
          <w:lang w:eastAsia="en-IN"/>
        </w:rPr>
        <w:t>2 – 1</w:t>
      </w:r>
      <w:r w:rsidRPr="00A6655F">
        <w:rPr>
          <w:rFonts w:ascii="Arial" w:eastAsia="Times New Roman" w:hAnsi="Arial" w:cs="Arial"/>
          <w:color w:val="444444"/>
          <w:sz w:val="24"/>
          <w:szCs w:val="24"/>
          <w:lang w:eastAsia="en-IN"/>
        </w:rPr>
        <w:t> = 2 × (⅝) × (⅜) = 15/32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2) = Probability of getting 2 green balls = </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2</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 q</w:t>
      </w:r>
      <w:r w:rsidRPr="00A6655F">
        <w:rPr>
          <w:rFonts w:ascii="Arial" w:eastAsia="Times New Roman" w:hAnsi="Arial" w:cs="Arial"/>
          <w:color w:val="444444"/>
          <w:sz w:val="18"/>
          <w:szCs w:val="18"/>
          <w:vertAlign w:val="superscript"/>
          <w:lang w:eastAsia="en-IN"/>
        </w:rPr>
        <w:t>2 – 2</w:t>
      </w:r>
      <w:r w:rsidRPr="00A6655F">
        <w:rPr>
          <w:rFonts w:ascii="Arial" w:eastAsia="Times New Roman" w:hAnsi="Arial" w:cs="Arial"/>
          <w:color w:val="444444"/>
          <w:sz w:val="24"/>
          <w:szCs w:val="24"/>
          <w:lang w:eastAsia="en-IN"/>
        </w:rPr>
        <w:t> = 1 × (⅝</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2</w:t>
      </w:r>
      <w:proofErr w:type="gramEnd"/>
      <w:r w:rsidRPr="00A6655F">
        <w:rPr>
          <w:rFonts w:ascii="Arial" w:eastAsia="Times New Roman" w:hAnsi="Arial" w:cs="Arial"/>
          <w:color w:val="444444"/>
          <w:sz w:val="24"/>
          <w:szCs w:val="24"/>
          <w:lang w:eastAsia="en-IN"/>
        </w:rPr>
        <w:t> × (⅜)</w:t>
      </w:r>
      <w:r w:rsidRPr="00A6655F">
        <w:rPr>
          <w:rFonts w:ascii="Arial" w:eastAsia="Times New Roman" w:hAnsi="Arial" w:cs="Arial"/>
          <w:color w:val="444444"/>
          <w:sz w:val="18"/>
          <w:szCs w:val="18"/>
          <w:vertAlign w:val="superscript"/>
          <w:lang w:eastAsia="en-IN"/>
        </w:rPr>
        <w:t>0</w:t>
      </w:r>
      <w:r w:rsidRPr="00A6655F">
        <w:rPr>
          <w:rFonts w:ascii="Arial" w:eastAsia="Times New Roman" w:hAnsi="Arial" w:cs="Arial"/>
          <w:color w:val="444444"/>
          <w:sz w:val="24"/>
          <w:szCs w:val="24"/>
          <w:lang w:eastAsia="en-IN"/>
        </w:rPr>
        <w:t> = 25/64</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 required probability distribution is: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274"/>
        <w:gridCol w:w="2207"/>
        <w:gridCol w:w="2777"/>
        <w:gridCol w:w="2792"/>
      </w:tblGrid>
      <w:tr w:rsidR="00A6655F" w:rsidRPr="00A6655F" w:rsidTr="00A6655F">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X</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0</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w:t>
            </w:r>
          </w:p>
        </w:tc>
      </w:tr>
      <w:tr w:rsidR="00A6655F" w:rsidRPr="00A6655F" w:rsidTr="00A6655F">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P(X)</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9/64</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15/32</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25/64</w:t>
            </w:r>
          </w:p>
        </w:tc>
      </w:tr>
    </w:tbl>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Question 10:</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Find the probability distribution of getting the number of fours in three throws of a dice. Also, find the mean and variance of the distribution.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b/>
          <w:bCs/>
          <w:color w:val="444444"/>
          <w:sz w:val="24"/>
          <w:szCs w:val="24"/>
          <w:lang w:eastAsia="en-IN"/>
        </w:rPr>
        <w:t>Solution:</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Let, p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 xml:space="preserve">getting a four in a throw of dice) = </w:t>
      </w:r>
      <w:r w:rsidRPr="00A6655F">
        <w:rPr>
          <w:rFonts w:ascii="Cambria Math" w:eastAsia="Times New Roman" w:hAnsi="Cambria Math" w:cs="Cambria Math"/>
          <w:color w:val="444444"/>
          <w:sz w:val="24"/>
          <w:szCs w:val="24"/>
          <w:lang w:eastAsia="en-IN"/>
        </w:rPr>
        <w:t>⅙</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q = </w:t>
      </w:r>
      <w:proofErr w:type="gramStart"/>
      <w:r w:rsidRPr="00A6655F">
        <w:rPr>
          <w:rFonts w:ascii="Arial" w:eastAsia="Times New Roman" w:hAnsi="Arial" w:cs="Arial"/>
          <w:color w:val="444444"/>
          <w:sz w:val="24"/>
          <w:szCs w:val="24"/>
          <w:lang w:eastAsia="en-IN"/>
        </w:rPr>
        <w:t>P(</w:t>
      </w:r>
      <w:proofErr w:type="gramEnd"/>
      <w:r w:rsidRPr="00A6655F">
        <w:rPr>
          <w:rFonts w:ascii="Arial" w:eastAsia="Times New Roman" w:hAnsi="Arial" w:cs="Arial"/>
          <w:color w:val="444444"/>
          <w:sz w:val="24"/>
          <w:szCs w:val="24"/>
          <w:lang w:eastAsia="en-IN"/>
        </w:rPr>
        <w:t xml:space="preserve">not getting a four in a throw of dice) = </w:t>
      </w:r>
      <w:r w:rsidRPr="00A6655F">
        <w:rPr>
          <w:rFonts w:ascii="Cambria Math" w:eastAsia="Times New Roman" w:hAnsi="Cambria Math" w:cs="Cambria Math"/>
          <w:color w:val="444444"/>
          <w:sz w:val="24"/>
          <w:szCs w:val="24"/>
          <w:lang w:eastAsia="en-IN"/>
        </w:rPr>
        <w:t>⅚</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X: number of four obtained, </w:t>
      </w:r>
      <w:proofErr w:type="gramStart"/>
      <w:r w:rsidRPr="00A6655F">
        <w:rPr>
          <w:rFonts w:ascii="Arial" w:eastAsia="Times New Roman" w:hAnsi="Arial" w:cs="Arial"/>
          <w:color w:val="444444"/>
          <w:sz w:val="24"/>
          <w:szCs w:val="24"/>
          <w:lang w:eastAsia="en-IN"/>
        </w:rPr>
        <w:t>then</w:t>
      </w:r>
      <w:proofErr w:type="gramEnd"/>
      <w:r w:rsidRPr="00A6655F">
        <w:rPr>
          <w:rFonts w:ascii="Arial" w:eastAsia="Times New Roman" w:hAnsi="Arial" w:cs="Arial"/>
          <w:color w:val="444444"/>
          <w:sz w:val="24"/>
          <w:szCs w:val="24"/>
          <w:lang w:eastAsia="en-IN"/>
        </w:rPr>
        <w:t xml:space="preserve"> the value of X could be 0, 1, 2, 3.</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0)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0</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0</w:t>
      </w:r>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3 – 0</w:t>
      </w:r>
      <w:r w:rsidRPr="00A6655F">
        <w:rPr>
          <w:rFonts w:ascii="Arial" w:eastAsia="Times New Roman" w:hAnsi="Arial" w:cs="Arial"/>
          <w:color w:val="444444"/>
          <w:sz w:val="24"/>
          <w:szCs w:val="24"/>
          <w:lang w:eastAsia="en-IN"/>
        </w:rPr>
        <w:t> = 1 × (</w:t>
      </w:r>
      <w:r w:rsidRPr="00A6655F">
        <w:rPr>
          <w:rFonts w:ascii="Cambria Math" w:eastAsia="Times New Roman" w:hAnsi="Cambria Math" w:cs="Cambria Math"/>
          <w:color w:val="444444"/>
          <w:sz w:val="24"/>
          <w:szCs w:val="24"/>
          <w:lang w:eastAsia="en-IN"/>
        </w:rPr>
        <w:t>⅚</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w:t>
      </w:r>
      <w:proofErr w:type="gramEnd"/>
      <w:r w:rsidRPr="00A6655F">
        <w:rPr>
          <w:rFonts w:ascii="Arial" w:eastAsia="Times New Roman" w:hAnsi="Arial" w:cs="Arial"/>
          <w:color w:val="444444"/>
          <w:sz w:val="24"/>
          <w:szCs w:val="24"/>
          <w:lang w:eastAsia="en-IN"/>
        </w:rPr>
        <w:t> = 125/216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lastRenderedPageBreak/>
        <w:t>P(X = 1)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1</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1</w:t>
      </w:r>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3 – 1</w:t>
      </w:r>
      <w:r w:rsidRPr="00A6655F">
        <w:rPr>
          <w:rFonts w:ascii="Arial" w:eastAsia="Times New Roman" w:hAnsi="Arial" w:cs="Arial"/>
          <w:color w:val="444444"/>
          <w:sz w:val="24"/>
          <w:szCs w:val="24"/>
          <w:lang w:eastAsia="en-IN"/>
        </w:rPr>
        <w:t> = 3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 (</w:t>
      </w:r>
      <w:r w:rsidRPr="00A6655F">
        <w:rPr>
          <w:rFonts w:ascii="Cambria Math" w:eastAsia="Times New Roman" w:hAnsi="Cambria Math" w:cs="Cambria Math"/>
          <w:color w:val="444444"/>
          <w:sz w:val="24"/>
          <w:szCs w:val="24"/>
          <w:lang w:eastAsia="en-IN"/>
        </w:rPr>
        <w:t>⅚</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2</w:t>
      </w:r>
      <w:proofErr w:type="gramEnd"/>
      <w:r w:rsidRPr="00A6655F">
        <w:rPr>
          <w:rFonts w:ascii="Arial" w:eastAsia="Times New Roman" w:hAnsi="Arial" w:cs="Arial"/>
          <w:color w:val="444444"/>
          <w:sz w:val="24"/>
          <w:szCs w:val="24"/>
          <w:lang w:eastAsia="en-IN"/>
        </w:rPr>
        <w:t> = 75/216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2)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2</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2</w:t>
      </w:r>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3 – 2</w:t>
      </w:r>
      <w:r w:rsidRPr="00A6655F">
        <w:rPr>
          <w:rFonts w:ascii="Arial" w:eastAsia="Times New Roman" w:hAnsi="Arial" w:cs="Arial"/>
          <w:color w:val="444444"/>
          <w:sz w:val="24"/>
          <w:szCs w:val="24"/>
          <w:lang w:eastAsia="en-IN"/>
        </w:rPr>
        <w:t> = 1 × (</w:t>
      </w:r>
      <w:r w:rsidRPr="00A6655F">
        <w:rPr>
          <w:rFonts w:ascii="Cambria Math" w:eastAsia="Times New Roman" w:hAnsi="Cambria Math" w:cs="Cambria Math"/>
          <w:color w:val="444444"/>
          <w:sz w:val="24"/>
          <w:szCs w:val="24"/>
          <w:lang w:eastAsia="en-IN"/>
        </w:rPr>
        <w:t>⅙</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2</w:t>
      </w:r>
      <w:proofErr w:type="gramEnd"/>
      <w:r w:rsidRPr="00A6655F">
        <w:rPr>
          <w:rFonts w:ascii="Arial" w:eastAsia="Times New Roman" w:hAnsi="Arial" w:cs="Arial"/>
          <w:color w:val="444444"/>
          <w:sz w:val="24"/>
          <w:szCs w:val="24"/>
          <w:lang w:eastAsia="en-IN"/>
        </w:rPr>
        <w:t> ×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 – 2</w:t>
      </w:r>
      <w:r w:rsidRPr="00A6655F">
        <w:rPr>
          <w:rFonts w:ascii="Arial" w:eastAsia="Times New Roman" w:hAnsi="Arial" w:cs="Arial"/>
          <w:color w:val="444444"/>
          <w:sz w:val="24"/>
          <w:szCs w:val="24"/>
          <w:lang w:eastAsia="en-IN"/>
        </w:rPr>
        <w:t> = 15/216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P(X = 3) = </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C</w:t>
      </w:r>
      <w:r w:rsidRPr="00A6655F">
        <w:rPr>
          <w:rFonts w:ascii="Arial" w:eastAsia="Times New Roman" w:hAnsi="Arial" w:cs="Arial"/>
          <w:color w:val="444444"/>
          <w:sz w:val="18"/>
          <w:szCs w:val="18"/>
          <w:vertAlign w:val="subscript"/>
          <w:lang w:eastAsia="en-IN"/>
        </w:rPr>
        <w:t>3</w:t>
      </w:r>
      <w:r w:rsidRPr="00A6655F">
        <w:rPr>
          <w:rFonts w:ascii="Arial" w:eastAsia="Times New Roman" w:hAnsi="Arial" w:cs="Arial"/>
          <w:color w:val="444444"/>
          <w:sz w:val="24"/>
          <w:szCs w:val="24"/>
          <w:lang w:eastAsia="en-IN"/>
        </w:rPr>
        <w:t> p</w:t>
      </w:r>
      <w:r w:rsidRPr="00A6655F">
        <w:rPr>
          <w:rFonts w:ascii="Arial" w:eastAsia="Times New Roman" w:hAnsi="Arial" w:cs="Arial"/>
          <w:color w:val="444444"/>
          <w:sz w:val="18"/>
          <w:szCs w:val="18"/>
          <w:vertAlign w:val="superscript"/>
          <w:lang w:eastAsia="en-IN"/>
        </w:rPr>
        <w:t>3</w:t>
      </w:r>
      <w:r w:rsidRPr="00A6655F">
        <w:rPr>
          <w:rFonts w:ascii="Arial" w:eastAsia="Times New Roman" w:hAnsi="Arial" w:cs="Arial"/>
          <w:color w:val="444444"/>
          <w:sz w:val="24"/>
          <w:szCs w:val="24"/>
          <w:lang w:eastAsia="en-IN"/>
        </w:rPr>
        <w:t>q</w:t>
      </w:r>
      <w:r w:rsidRPr="00A6655F">
        <w:rPr>
          <w:rFonts w:ascii="Arial" w:eastAsia="Times New Roman" w:hAnsi="Arial" w:cs="Arial"/>
          <w:color w:val="444444"/>
          <w:sz w:val="18"/>
          <w:szCs w:val="18"/>
          <w:vertAlign w:val="superscript"/>
          <w:lang w:eastAsia="en-IN"/>
        </w:rPr>
        <w:t>3 – 3</w:t>
      </w:r>
      <w:r w:rsidRPr="00A6655F">
        <w:rPr>
          <w:rFonts w:ascii="Arial" w:eastAsia="Times New Roman" w:hAnsi="Arial" w:cs="Arial"/>
          <w:color w:val="444444"/>
          <w:sz w:val="24"/>
          <w:szCs w:val="24"/>
          <w:lang w:eastAsia="en-IN"/>
        </w:rPr>
        <w:t> = 1 × (</w:t>
      </w:r>
      <w:r w:rsidRPr="00A6655F">
        <w:rPr>
          <w:rFonts w:ascii="Cambria Math" w:eastAsia="Times New Roman" w:hAnsi="Cambria Math" w:cs="Cambria Math"/>
          <w:color w:val="444444"/>
          <w:sz w:val="24"/>
          <w:szCs w:val="24"/>
          <w:lang w:eastAsia="en-IN"/>
        </w:rPr>
        <w:t>⅙</w:t>
      </w:r>
      <w:proofErr w:type="gramStart"/>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w:t>
      </w:r>
      <w:proofErr w:type="gramEnd"/>
      <w:r w:rsidRPr="00A6655F">
        <w:rPr>
          <w:rFonts w:ascii="Arial" w:eastAsia="Times New Roman" w:hAnsi="Arial" w:cs="Arial"/>
          <w:color w:val="444444"/>
          <w:sz w:val="24"/>
          <w:szCs w:val="24"/>
          <w:lang w:eastAsia="en-IN"/>
        </w:rPr>
        <w:t> ×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w:t>
      </w:r>
      <w:r w:rsidRPr="00A6655F">
        <w:rPr>
          <w:rFonts w:ascii="Arial" w:eastAsia="Times New Roman" w:hAnsi="Arial" w:cs="Arial"/>
          <w:color w:val="444444"/>
          <w:sz w:val="18"/>
          <w:szCs w:val="18"/>
          <w:vertAlign w:val="superscript"/>
          <w:lang w:eastAsia="en-IN"/>
        </w:rPr>
        <w:t>3 – 3</w:t>
      </w:r>
      <w:r w:rsidRPr="00A6655F">
        <w:rPr>
          <w:rFonts w:ascii="Arial" w:eastAsia="Times New Roman" w:hAnsi="Arial" w:cs="Arial"/>
          <w:color w:val="444444"/>
          <w:sz w:val="24"/>
          <w:szCs w:val="24"/>
          <w:lang w:eastAsia="en-IN"/>
        </w:rPr>
        <w:t> = 1/216</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The required probability distribution</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463"/>
        <w:gridCol w:w="2506"/>
        <w:gridCol w:w="2144"/>
        <w:gridCol w:w="2144"/>
        <w:gridCol w:w="1793"/>
      </w:tblGrid>
      <w:tr w:rsidR="00A6655F" w:rsidRPr="00A6655F" w:rsidTr="00A6655F">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X</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0</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2</w:t>
            </w:r>
          </w:p>
        </w:tc>
        <w:tc>
          <w:tcPr>
            <w:tcW w:w="0" w:type="auto"/>
            <w:tcBorders>
              <w:top w:val="nil"/>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3</w:t>
            </w:r>
          </w:p>
        </w:tc>
      </w:tr>
      <w:tr w:rsidR="00A6655F" w:rsidRPr="00A6655F" w:rsidTr="00A6655F">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P(X)</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125/216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75/216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15/216</w:t>
            </w:r>
          </w:p>
        </w:tc>
        <w:tc>
          <w:tcPr>
            <w:tcW w:w="0" w:type="auto"/>
            <w:tcBorders>
              <w:top w:val="single" w:sz="2" w:space="0" w:color="444444"/>
              <w:left w:val="single" w:sz="2" w:space="0" w:color="444444"/>
              <w:bottom w:val="single" w:sz="6" w:space="0" w:color="444444"/>
              <w:right w:val="single" w:sz="2" w:space="0" w:color="444444"/>
            </w:tcBorders>
            <w:shd w:val="clear" w:color="auto" w:fill="F1EDFF"/>
            <w:vAlign w:val="bottom"/>
            <w:hideMark/>
          </w:tcPr>
          <w:p w:rsidR="00A6655F" w:rsidRPr="00A6655F" w:rsidRDefault="00A6655F" w:rsidP="00A6655F">
            <w:pPr>
              <w:spacing w:after="0" w:line="360" w:lineRule="atLeast"/>
              <w:rPr>
                <w:rFonts w:ascii="Arial" w:eastAsia="Times New Roman" w:hAnsi="Arial" w:cs="Arial"/>
                <w:b/>
                <w:bCs/>
                <w:color w:val="444444"/>
                <w:sz w:val="24"/>
                <w:szCs w:val="24"/>
                <w:lang w:eastAsia="en-IN"/>
              </w:rPr>
            </w:pPr>
            <w:r w:rsidRPr="00A6655F">
              <w:rPr>
                <w:rFonts w:ascii="Arial" w:eastAsia="Times New Roman" w:hAnsi="Arial" w:cs="Arial"/>
                <w:b/>
                <w:bCs/>
                <w:color w:val="444444"/>
                <w:sz w:val="24"/>
                <w:szCs w:val="24"/>
                <w:lang w:eastAsia="en-IN"/>
              </w:rPr>
              <w:t>1/216</w:t>
            </w:r>
          </w:p>
        </w:tc>
      </w:tr>
    </w:tbl>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Mean = </w:t>
      </w:r>
      <w:proofErr w:type="spellStart"/>
      <w:r w:rsidRPr="00A6655F">
        <w:rPr>
          <w:rFonts w:ascii="Arial" w:eastAsia="Times New Roman" w:hAnsi="Arial" w:cs="Arial"/>
          <w:color w:val="444444"/>
          <w:sz w:val="24"/>
          <w:szCs w:val="24"/>
          <w:lang w:eastAsia="en-IN"/>
        </w:rPr>
        <w:t>np</w:t>
      </w:r>
      <w:proofErr w:type="spellEnd"/>
      <w:r w:rsidRPr="00A6655F">
        <w:rPr>
          <w:rFonts w:ascii="Arial" w:eastAsia="Times New Roman" w:hAnsi="Arial" w:cs="Arial"/>
          <w:color w:val="444444"/>
          <w:sz w:val="24"/>
          <w:szCs w:val="24"/>
          <w:lang w:eastAsia="en-IN"/>
        </w:rPr>
        <w:t xml:space="preserve"> = 3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xml:space="preserve"> = 1.2</w:t>
      </w:r>
    </w:p>
    <w:p w:rsidR="00A6655F" w:rsidRPr="00A6655F" w:rsidRDefault="00A6655F" w:rsidP="00A6655F">
      <w:pPr>
        <w:shd w:val="clear" w:color="auto" w:fill="FFFFFF"/>
        <w:spacing w:after="240" w:line="360" w:lineRule="atLeast"/>
        <w:rPr>
          <w:rFonts w:ascii="Arial" w:eastAsia="Times New Roman" w:hAnsi="Arial" w:cs="Arial"/>
          <w:color w:val="444444"/>
          <w:sz w:val="24"/>
          <w:szCs w:val="24"/>
          <w:lang w:eastAsia="en-IN"/>
        </w:rPr>
      </w:pPr>
      <w:r w:rsidRPr="00A6655F">
        <w:rPr>
          <w:rFonts w:ascii="Arial" w:eastAsia="Times New Roman" w:hAnsi="Arial" w:cs="Arial"/>
          <w:color w:val="444444"/>
          <w:sz w:val="24"/>
          <w:szCs w:val="24"/>
          <w:lang w:eastAsia="en-IN"/>
        </w:rPr>
        <w:t xml:space="preserve">Variance = </w:t>
      </w:r>
      <w:proofErr w:type="spellStart"/>
      <w:r w:rsidRPr="00A6655F">
        <w:rPr>
          <w:rFonts w:ascii="Arial" w:eastAsia="Times New Roman" w:hAnsi="Arial" w:cs="Arial"/>
          <w:color w:val="444444"/>
          <w:sz w:val="24"/>
          <w:szCs w:val="24"/>
          <w:lang w:eastAsia="en-IN"/>
        </w:rPr>
        <w:t>npq</w:t>
      </w:r>
      <w:proofErr w:type="spellEnd"/>
      <w:r w:rsidRPr="00A6655F">
        <w:rPr>
          <w:rFonts w:ascii="Arial" w:eastAsia="Times New Roman" w:hAnsi="Arial" w:cs="Arial"/>
          <w:color w:val="444444"/>
          <w:sz w:val="24"/>
          <w:szCs w:val="24"/>
          <w:lang w:eastAsia="en-IN"/>
        </w:rPr>
        <w:t xml:space="preserve"> = 3 × </w:t>
      </w:r>
      <w:r w:rsidRPr="00A6655F">
        <w:rPr>
          <w:rFonts w:ascii="Cambria Math" w:eastAsia="Times New Roman" w:hAnsi="Cambria Math" w:cs="Cambria Math"/>
          <w:color w:val="444444"/>
          <w:sz w:val="24"/>
          <w:szCs w:val="24"/>
          <w:lang w:eastAsia="en-IN"/>
        </w:rPr>
        <w:t>⅙</w:t>
      </w:r>
      <w:r w:rsidRPr="00A6655F">
        <w:rPr>
          <w:rFonts w:ascii="Arial" w:eastAsia="Times New Roman" w:hAnsi="Arial" w:cs="Arial"/>
          <w:color w:val="444444"/>
          <w:sz w:val="24"/>
          <w:szCs w:val="24"/>
          <w:lang w:eastAsia="en-IN"/>
        </w:rPr>
        <w:t xml:space="preserve"> × </w:t>
      </w:r>
      <w:r w:rsidRPr="00A6655F">
        <w:rPr>
          <w:rFonts w:ascii="Cambria Math" w:eastAsia="Times New Roman" w:hAnsi="Cambria Math" w:cs="Cambria Math"/>
          <w:color w:val="444444"/>
          <w:sz w:val="24"/>
          <w:szCs w:val="24"/>
          <w:lang w:eastAsia="en-IN"/>
        </w:rPr>
        <w:t>⅚</w:t>
      </w:r>
      <w:r w:rsidRPr="00A6655F">
        <w:rPr>
          <w:rFonts w:ascii="Arial" w:eastAsia="Times New Roman" w:hAnsi="Arial" w:cs="Arial"/>
          <w:color w:val="444444"/>
          <w:sz w:val="24"/>
          <w:szCs w:val="24"/>
          <w:lang w:eastAsia="en-IN"/>
        </w:rPr>
        <w:t xml:space="preserve"> = 5/12.</w:t>
      </w:r>
    </w:p>
    <w:p w:rsidR="000C6F38" w:rsidRPr="000C6F38" w:rsidRDefault="000C6F38" w:rsidP="000C6F38">
      <w:pPr>
        <w:shd w:val="clear" w:color="auto" w:fill="F6F4F2"/>
        <w:spacing w:after="270" w:line="240" w:lineRule="auto"/>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The cumulative distribution function (CDF) of a random variable is another method to describe the distribution of random variables. The advantage of the CDF is that it can be defined for any kind of random variable (discrete, continuous, and mixed).</w:t>
      </w:r>
    </w:p>
    <w:p w:rsidR="000C6F38" w:rsidRPr="000C6F38" w:rsidRDefault="000C6F38" w:rsidP="000C6F38">
      <w:pPr>
        <w:shd w:val="clear" w:color="auto" w:fill="F6F4F2"/>
        <w:spacing w:after="0" w:line="240" w:lineRule="auto"/>
        <w:jc w:val="both"/>
        <w:rPr>
          <w:rFonts w:ascii="Verdana" w:eastAsia="Times New Roman" w:hAnsi="Verdana" w:cs="Times New Roman"/>
          <w:color w:val="333333"/>
          <w:sz w:val="24"/>
          <w:szCs w:val="24"/>
          <w:lang w:eastAsia="en-IN"/>
        </w:rPr>
      </w:pPr>
      <w:r w:rsidRPr="000C6F38">
        <w:rPr>
          <w:rFonts w:ascii="Verdana" w:eastAsia="Times New Roman" w:hAnsi="Verdana" w:cs="Times New Roman"/>
          <w:b/>
          <w:bCs/>
          <w:color w:val="333333"/>
          <w:sz w:val="24"/>
          <w:szCs w:val="24"/>
          <w:lang w:eastAsia="en-IN"/>
        </w:rPr>
        <w:t>Definition </w:t>
      </w:r>
      <w:r w:rsidRPr="000C6F38">
        <w:rPr>
          <w:rFonts w:ascii="Verdana" w:eastAsia="Times New Roman" w:hAnsi="Verdana" w:cs="Times New Roman"/>
          <w:color w:val="333333"/>
          <w:sz w:val="24"/>
          <w:szCs w:val="24"/>
          <w:lang w:eastAsia="en-IN"/>
        </w:rPr>
        <w:br/>
        <w:t>The cumulative distribution function (CDF) of random variable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Verdana" w:eastAsia="Times New Roman" w:hAnsi="Verdana" w:cs="Times New Roman"/>
          <w:color w:val="333333"/>
          <w:sz w:val="24"/>
          <w:szCs w:val="24"/>
          <w:lang w:eastAsia="en-IN"/>
        </w:rPr>
        <w:t> is defined as</w:t>
      </w:r>
    </w:p>
    <w:p w:rsidR="000C6F38" w:rsidRPr="000C6F38" w:rsidRDefault="000C6F38" w:rsidP="000C6F38">
      <w:pPr>
        <w:shd w:val="clear" w:color="auto" w:fill="F6F4F2"/>
        <w:spacing w:line="240" w:lineRule="auto"/>
        <w:jc w:val="center"/>
        <w:rPr>
          <w:rFonts w:ascii="Verdana" w:eastAsia="Times New Roman" w:hAnsi="Verdana" w:cs="Times New Roman"/>
          <w:color w:val="333333"/>
          <w:sz w:val="24"/>
          <w:szCs w:val="24"/>
          <w:lang w:eastAsia="en-IN"/>
        </w:rPr>
      </w:pPr>
      <w:r w:rsidRPr="000C6F38">
        <w:rPr>
          <w:rFonts w:ascii="MathJax_Math-italic" w:eastAsia="Times New Roman" w:hAnsi="MathJax_Math-italic" w:cs="Times New Roman"/>
          <w:color w:val="333333"/>
          <w:sz w:val="30"/>
          <w:szCs w:val="30"/>
          <w:bdr w:val="none" w:sz="0" w:space="0" w:color="auto" w:frame="1"/>
          <w:lang w:eastAsia="en-IN"/>
        </w:rPr>
        <w:t>F</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gramStart"/>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spellEnd"/>
      <w:r w:rsidRPr="000C6F38">
        <w:rPr>
          <w:rFonts w:ascii="MathJax_Main" w:eastAsia="Times New Roman" w:hAnsi="MathJax_Main" w:cs="Times New Roman"/>
          <w:color w:val="333333"/>
          <w:sz w:val="30"/>
          <w:szCs w:val="30"/>
          <w:bdr w:val="none" w:sz="0" w:space="0" w:color="auto" w:frame="1"/>
          <w:lang w:eastAsia="en-IN"/>
        </w:rPr>
        <w:t>), for all </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Cambria Math" w:eastAsia="Times New Roman" w:hAnsi="Cambria Math" w:cs="Cambria Math"/>
          <w:color w:val="333333"/>
          <w:sz w:val="30"/>
          <w:szCs w:val="30"/>
          <w:bdr w:val="none" w:sz="0" w:space="0" w:color="auto" w:frame="1"/>
          <w:lang w:eastAsia="en-IN"/>
        </w:rPr>
        <w:t>∈</w:t>
      </w:r>
      <w:r w:rsidRPr="000C6F38">
        <w:rPr>
          <w:rFonts w:ascii="MathJax_AMS" w:eastAsia="Times New Roman" w:hAnsi="MathJax_AMS" w:cs="Times New Roman"/>
          <w:color w:val="333333"/>
          <w:sz w:val="30"/>
          <w:szCs w:val="30"/>
          <w:bdr w:val="none" w:sz="0" w:space="0" w:color="auto" w:frame="1"/>
          <w:lang w:eastAsia="en-IN"/>
        </w:rPr>
        <w:t>R</w:t>
      </w:r>
      <w:proofErr w:type="spellEnd"/>
      <w:r w:rsidRPr="000C6F38">
        <w:rPr>
          <w:rFonts w:ascii="MathJax_Main" w:eastAsia="Times New Roman" w:hAnsi="MathJax_Main" w:cs="Times New Roman"/>
          <w:color w:val="333333"/>
          <w:sz w:val="30"/>
          <w:szCs w:val="30"/>
          <w:bdr w:val="none" w:sz="0" w:space="0" w:color="auto" w:frame="1"/>
          <w:lang w:eastAsia="en-IN"/>
        </w:rPr>
        <w:t>.</w:t>
      </w:r>
    </w:p>
    <w:p w:rsidR="000C6F38" w:rsidRPr="000C6F38" w:rsidRDefault="000C6F38" w:rsidP="000C6F38">
      <w:pPr>
        <w:spacing w:after="0" w:line="240" w:lineRule="auto"/>
        <w:rPr>
          <w:rFonts w:ascii="Times New Roman" w:eastAsia="Times New Roman" w:hAnsi="Times New Roman" w:cs="Times New Roman"/>
          <w:sz w:val="24"/>
          <w:szCs w:val="24"/>
          <w:lang w:eastAsia="en-IN"/>
        </w:rPr>
      </w:pPr>
      <w:r w:rsidRPr="000C6F38">
        <w:rPr>
          <w:rFonts w:ascii="Verdana" w:eastAsia="Times New Roman" w:hAnsi="Verdana" w:cs="Times New Roman"/>
          <w:color w:val="333333"/>
          <w:sz w:val="24"/>
          <w:szCs w:val="24"/>
          <w:lang w:eastAsia="en-IN"/>
        </w:rPr>
        <w:br/>
      </w:r>
    </w:p>
    <w:p w:rsidR="000C6F38" w:rsidRPr="000C6F38" w:rsidRDefault="000C6F38" w:rsidP="000C6F38">
      <w:pPr>
        <w:shd w:val="clear" w:color="auto" w:fill="F6F4F2"/>
        <w:spacing w:after="0" w:line="240" w:lineRule="auto"/>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Note that the subscript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Verdana" w:eastAsia="Times New Roman" w:hAnsi="Verdana" w:cs="Times New Roman"/>
          <w:color w:val="333333"/>
          <w:sz w:val="24"/>
          <w:szCs w:val="24"/>
          <w:lang w:eastAsia="en-IN"/>
        </w:rPr>
        <w:t> indicates that this is the CDF of the random variable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Verdana" w:eastAsia="Times New Roman" w:hAnsi="Verdana" w:cs="Times New Roman"/>
          <w:color w:val="333333"/>
          <w:sz w:val="24"/>
          <w:szCs w:val="24"/>
          <w:lang w:eastAsia="en-IN"/>
        </w:rPr>
        <w:t>. Also, note that the CDF is defined for all </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Cambria Math" w:eastAsia="Times New Roman" w:hAnsi="Cambria Math" w:cs="Cambria Math"/>
          <w:color w:val="333333"/>
          <w:sz w:val="30"/>
          <w:szCs w:val="30"/>
          <w:bdr w:val="none" w:sz="0" w:space="0" w:color="auto" w:frame="1"/>
          <w:lang w:eastAsia="en-IN"/>
        </w:rPr>
        <w:t>∈</w:t>
      </w:r>
      <w:r w:rsidRPr="000C6F38">
        <w:rPr>
          <w:rFonts w:ascii="MathJax_AMS" w:eastAsia="Times New Roman" w:hAnsi="MathJax_AMS" w:cs="Times New Roman"/>
          <w:color w:val="333333"/>
          <w:sz w:val="30"/>
          <w:szCs w:val="30"/>
          <w:bdr w:val="none" w:sz="0" w:space="0" w:color="auto" w:frame="1"/>
          <w:lang w:eastAsia="en-IN"/>
        </w:rPr>
        <w:t>R</w:t>
      </w:r>
      <w:proofErr w:type="spellEnd"/>
      <w:r w:rsidRPr="000C6F38">
        <w:rPr>
          <w:rFonts w:ascii="Verdana" w:eastAsia="Times New Roman" w:hAnsi="Verdana" w:cs="Times New Roman"/>
          <w:color w:val="333333"/>
          <w:sz w:val="24"/>
          <w:szCs w:val="24"/>
          <w:lang w:eastAsia="en-IN"/>
        </w:rPr>
        <w:t>. Let us look at an example.</w:t>
      </w:r>
    </w:p>
    <w:p w:rsidR="000C6F38" w:rsidRPr="000C6F38" w:rsidRDefault="000C6F38" w:rsidP="000C6F38">
      <w:pPr>
        <w:spacing w:after="0" w:line="240" w:lineRule="auto"/>
        <w:rPr>
          <w:rFonts w:ascii="Times New Roman" w:eastAsia="Times New Roman" w:hAnsi="Times New Roman" w:cs="Times New Roman"/>
          <w:sz w:val="24"/>
          <w:szCs w:val="24"/>
          <w:lang w:eastAsia="en-IN"/>
        </w:rPr>
      </w:pPr>
      <w:r w:rsidRPr="000C6F38">
        <w:rPr>
          <w:rFonts w:ascii="Times New Roman" w:eastAsia="Times New Roman" w:hAnsi="Times New Roman" w:cs="Times New Roman"/>
          <w:sz w:val="24"/>
          <w:szCs w:val="24"/>
          <w:lang w:eastAsia="en-IN"/>
        </w:rPr>
        <w:pict>
          <v:rect id="_x0000_i1025" style="width:0;height:1.5pt" o:hralign="left" o:hrstd="t" o:hrnoshade="t" o:hr="t" fillcolor="#333" stroked="f"/>
        </w:pict>
      </w:r>
    </w:p>
    <w:p w:rsidR="000C6F38" w:rsidRPr="000C6F38" w:rsidRDefault="000C6F38" w:rsidP="000C6F38">
      <w:pPr>
        <w:spacing w:after="0" w:line="240" w:lineRule="auto"/>
        <w:rPr>
          <w:rFonts w:ascii="Times New Roman" w:eastAsia="Times New Roman" w:hAnsi="Times New Roman" w:cs="Times New Roman"/>
          <w:sz w:val="24"/>
          <w:szCs w:val="24"/>
          <w:lang w:eastAsia="en-IN"/>
        </w:rPr>
      </w:pPr>
      <w:r w:rsidRPr="000C6F38">
        <w:rPr>
          <w:rFonts w:ascii="Verdana" w:eastAsia="Times New Roman" w:hAnsi="Verdana" w:cs="Times New Roman"/>
          <w:color w:val="333333"/>
          <w:sz w:val="24"/>
          <w:szCs w:val="24"/>
          <w:lang w:eastAsia="en-IN"/>
        </w:rPr>
        <w:br/>
      </w:r>
      <w:r w:rsidRPr="000C6F38">
        <w:rPr>
          <w:rFonts w:ascii="Verdana" w:eastAsia="Times New Roman" w:hAnsi="Verdana" w:cs="Times New Roman"/>
          <w:b/>
          <w:bCs/>
          <w:color w:val="333333"/>
          <w:sz w:val="24"/>
          <w:szCs w:val="24"/>
          <w:shd w:val="clear" w:color="auto" w:fill="F6F4F2"/>
          <w:lang w:eastAsia="en-IN"/>
        </w:rPr>
        <w:t>Example </w:t>
      </w:r>
      <w:r w:rsidRPr="000C6F38">
        <w:rPr>
          <w:rFonts w:ascii="Verdana" w:eastAsia="Times New Roman" w:hAnsi="Verdana" w:cs="Times New Roman"/>
          <w:color w:val="333333"/>
          <w:sz w:val="24"/>
          <w:szCs w:val="24"/>
          <w:lang w:eastAsia="en-IN"/>
        </w:rPr>
        <w:br/>
      </w:r>
    </w:p>
    <w:p w:rsidR="000C6F38" w:rsidRPr="000C6F38" w:rsidRDefault="000C6F38" w:rsidP="000C6F38">
      <w:pPr>
        <w:shd w:val="clear" w:color="auto" w:fill="F6F4F2"/>
        <w:spacing w:after="0" w:line="240" w:lineRule="auto"/>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I toss a coin twice. Let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Verdana" w:eastAsia="Times New Roman" w:hAnsi="Verdana" w:cs="Times New Roman"/>
          <w:color w:val="333333"/>
          <w:sz w:val="24"/>
          <w:szCs w:val="24"/>
          <w:lang w:eastAsia="en-IN"/>
        </w:rPr>
        <w:t> </w:t>
      </w:r>
      <w:proofErr w:type="gramStart"/>
      <w:r w:rsidRPr="000C6F38">
        <w:rPr>
          <w:rFonts w:ascii="Verdana" w:eastAsia="Times New Roman" w:hAnsi="Verdana" w:cs="Times New Roman"/>
          <w:color w:val="333333"/>
          <w:sz w:val="24"/>
          <w:szCs w:val="24"/>
          <w:lang w:eastAsia="en-IN"/>
        </w:rPr>
        <w:t>be</w:t>
      </w:r>
      <w:proofErr w:type="gramEnd"/>
      <w:r w:rsidRPr="000C6F38">
        <w:rPr>
          <w:rFonts w:ascii="Verdana" w:eastAsia="Times New Roman" w:hAnsi="Verdana" w:cs="Times New Roman"/>
          <w:color w:val="333333"/>
          <w:sz w:val="24"/>
          <w:szCs w:val="24"/>
          <w:lang w:eastAsia="en-IN"/>
        </w:rPr>
        <w:t xml:space="preserve"> the number of observed heads. Find the CDF of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Verdana" w:eastAsia="Times New Roman" w:hAnsi="Verdana" w:cs="Times New Roman"/>
          <w:color w:val="333333"/>
          <w:sz w:val="24"/>
          <w:szCs w:val="24"/>
          <w:lang w:eastAsia="en-IN"/>
        </w:rPr>
        <w:t>.</w:t>
      </w:r>
    </w:p>
    <w:p w:rsidR="000C6F38" w:rsidRPr="000C6F38" w:rsidRDefault="000C6F38" w:rsidP="000C6F38">
      <w:pPr>
        <w:numPr>
          <w:ilvl w:val="0"/>
          <w:numId w:val="7"/>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eastAsia="en-IN"/>
        </w:rPr>
      </w:pPr>
      <w:r w:rsidRPr="000C6F38">
        <w:rPr>
          <w:rFonts w:ascii="Verdana" w:eastAsia="Times New Roman" w:hAnsi="Verdana" w:cs="Times New Roman"/>
          <w:b/>
          <w:bCs/>
          <w:color w:val="333333"/>
          <w:sz w:val="24"/>
          <w:szCs w:val="24"/>
          <w:lang w:eastAsia="en-IN"/>
        </w:rPr>
        <w:t>Solution</w:t>
      </w:r>
    </w:p>
    <w:p w:rsidR="000C6F38" w:rsidRPr="000C6F38" w:rsidRDefault="000C6F38" w:rsidP="000C6F38">
      <w:pPr>
        <w:numPr>
          <w:ilvl w:val="1"/>
          <w:numId w:val="7"/>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Note that here </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Cambria Math" w:eastAsia="Times New Roman" w:hAnsi="Cambria Math" w:cs="Cambria Math"/>
          <w:color w:val="333333"/>
          <w:sz w:val="30"/>
          <w:szCs w:val="30"/>
          <w:bdr w:val="none" w:sz="0" w:space="0" w:color="auto" w:frame="1"/>
          <w:lang w:eastAsia="en-IN"/>
        </w:rPr>
        <w:t>∼</w:t>
      </w:r>
      <w:proofErr w:type="gramStart"/>
      <w:r w:rsidRPr="000C6F38">
        <w:rPr>
          <w:rFonts w:ascii="MathJax_Math-italic" w:eastAsia="Times New Roman" w:hAnsi="MathJax_Math-italic" w:cs="Times New Roman"/>
          <w:color w:val="333333"/>
          <w:sz w:val="30"/>
          <w:szCs w:val="30"/>
          <w:bdr w:val="none" w:sz="0" w:space="0" w:color="auto" w:frame="1"/>
          <w:lang w:eastAsia="en-IN"/>
        </w:rPr>
        <w:t>Binomial</w:t>
      </w:r>
      <w:proofErr w:type="spellEnd"/>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in" w:eastAsia="Times New Roman" w:hAnsi="MathJax_Main" w:cs="Times New Roman"/>
          <w:color w:val="333333"/>
          <w:sz w:val="30"/>
          <w:szCs w:val="30"/>
          <w:bdr w:val="none" w:sz="0" w:space="0" w:color="auto" w:frame="1"/>
          <w:lang w:eastAsia="en-IN"/>
        </w:rPr>
        <w:t>2,</w:t>
      </w:r>
      <w:r w:rsidR="007822CF">
        <w:rPr>
          <w:rFonts w:ascii="MathJax_Main" w:eastAsia="Times New Roman" w:hAnsi="MathJax_Main" w:cs="Times New Roman"/>
          <w:color w:val="333333"/>
          <w:sz w:val="21"/>
          <w:szCs w:val="21"/>
          <w:bdr w:val="none" w:sz="0" w:space="0" w:color="auto" w:frame="1"/>
          <w:lang w:eastAsia="en-IN"/>
        </w:rPr>
        <w:t>1/2)</w:t>
      </w:r>
      <w:r w:rsidRPr="000C6F38">
        <w:rPr>
          <w:rFonts w:ascii="Verdana" w:eastAsia="Times New Roman" w:hAnsi="Verdana" w:cs="Times New Roman"/>
          <w:color w:val="333333"/>
          <w:sz w:val="24"/>
          <w:szCs w:val="24"/>
          <w:lang w:eastAsia="en-IN"/>
        </w:rPr>
        <w:t>. The range of  is </w:t>
      </w:r>
      <w:r w:rsidRPr="000C6F38">
        <w:rPr>
          <w:rFonts w:ascii="MathJax_Math-italic" w:eastAsia="Times New Roman" w:hAnsi="MathJax_Math-italic" w:cs="Times New Roman"/>
          <w:color w:val="333333"/>
          <w:sz w:val="30"/>
          <w:szCs w:val="30"/>
          <w:bdr w:val="none" w:sz="0" w:space="0" w:color="auto" w:frame="1"/>
          <w:lang w:eastAsia="en-IN"/>
        </w:rPr>
        <w:t>R</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={0,1,2}</w:t>
      </w:r>
      <w:r w:rsidRPr="000C6F38">
        <w:rPr>
          <w:rFonts w:ascii="Verdana" w:eastAsia="Times New Roman" w:hAnsi="Verdana" w:cs="Times New Roman"/>
          <w:color w:val="333333"/>
          <w:sz w:val="24"/>
          <w:szCs w:val="24"/>
          <w:bdr w:val="none" w:sz="0" w:space="0" w:color="auto" w:frame="1"/>
          <w:lang w:eastAsia="en-IN"/>
        </w:rPr>
        <w:t>={0,1,2}</w:t>
      </w:r>
      <w:r w:rsidR="007822CF">
        <w:rPr>
          <w:rFonts w:ascii="Verdana" w:eastAsia="Times New Roman" w:hAnsi="Verdana" w:cs="Times New Roman"/>
          <w:color w:val="333333"/>
          <w:sz w:val="24"/>
          <w:szCs w:val="24"/>
          <w:lang w:eastAsia="en-IN"/>
        </w:rPr>
        <w:t> </w:t>
      </w:r>
    </w:p>
    <w:p w:rsidR="000C6F38" w:rsidRPr="000C6F38" w:rsidRDefault="000C6F38" w:rsidP="000C6F38">
      <w:pPr>
        <w:shd w:val="clear" w:color="auto" w:fill="F6F4F2"/>
        <w:spacing w:beforeAutospacing="1" w:after="0" w:afterAutospacing="1" w:line="240" w:lineRule="auto"/>
        <w:ind w:left="1440"/>
        <w:jc w:val="center"/>
        <w:rPr>
          <w:rFonts w:ascii="Verdana" w:eastAsia="Times New Roman" w:hAnsi="Verdana" w:cs="Times New Roman"/>
          <w:color w:val="333333"/>
          <w:sz w:val="24"/>
          <w:szCs w:val="24"/>
          <w:lang w:eastAsia="en-IN"/>
        </w:rPr>
      </w:pPr>
      <w:proofErr w:type="gramStart"/>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in" w:eastAsia="Times New Roman" w:hAnsi="MathJax_Main" w:cs="Times New Roman"/>
          <w:color w:val="333333"/>
          <w:sz w:val="30"/>
          <w:szCs w:val="30"/>
          <w:bdr w:val="none" w:sz="0" w:space="0" w:color="auto" w:frame="1"/>
          <w:lang w:eastAsia="en-IN"/>
        </w:rPr>
        <w:t>0)=</w:t>
      </w:r>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=0)=1</w:t>
      </w:r>
      <w:r w:rsidR="007822CF">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30"/>
          <w:szCs w:val="30"/>
          <w:bdr w:val="none" w:sz="0" w:space="0" w:color="auto" w:frame="1"/>
          <w:lang w:eastAsia="en-IN"/>
        </w:rPr>
        <w:t>4</w:t>
      </w:r>
    </w:p>
    <w:p w:rsidR="000C6F38" w:rsidRPr="000C6F38" w:rsidRDefault="000C6F38" w:rsidP="000C6F38">
      <w:pPr>
        <w:shd w:val="clear" w:color="auto" w:fill="F6F4F2"/>
        <w:spacing w:beforeAutospacing="1" w:after="0" w:afterAutospacing="1" w:line="240" w:lineRule="auto"/>
        <w:ind w:left="1440"/>
        <w:jc w:val="center"/>
        <w:rPr>
          <w:rFonts w:ascii="Verdana" w:eastAsia="Times New Roman" w:hAnsi="Verdana" w:cs="Times New Roman"/>
          <w:color w:val="333333"/>
          <w:sz w:val="24"/>
          <w:szCs w:val="24"/>
          <w:lang w:eastAsia="en-IN"/>
        </w:rPr>
      </w:pPr>
      <w:proofErr w:type="gramStart"/>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in" w:eastAsia="Times New Roman" w:hAnsi="MathJax_Main" w:cs="Times New Roman"/>
          <w:color w:val="333333"/>
          <w:sz w:val="30"/>
          <w:szCs w:val="30"/>
          <w:bdr w:val="none" w:sz="0" w:space="0" w:color="auto" w:frame="1"/>
          <w:lang w:eastAsia="en-IN"/>
        </w:rPr>
        <w:t>1)=</w:t>
      </w:r>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=1)=1</w:t>
      </w:r>
      <w:r w:rsidR="007822CF">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30"/>
          <w:szCs w:val="30"/>
          <w:bdr w:val="none" w:sz="0" w:space="0" w:color="auto" w:frame="1"/>
          <w:lang w:eastAsia="en-IN"/>
        </w:rPr>
        <w:t>2</w:t>
      </w:r>
      <w:r w:rsidRPr="000C6F38">
        <w:rPr>
          <w:rFonts w:ascii="Verdana" w:eastAsia="Times New Roman" w:hAnsi="Verdana" w:cs="Times New Roman"/>
          <w:color w:val="333333"/>
          <w:sz w:val="24"/>
          <w:szCs w:val="24"/>
          <w:bdr w:val="none" w:sz="0" w:space="0" w:color="auto" w:frame="1"/>
          <w:lang w:eastAsia="en-IN"/>
        </w:rPr>
        <w:t>,</w:t>
      </w:r>
    </w:p>
    <w:p w:rsidR="000C6F38" w:rsidRPr="000C6F38" w:rsidRDefault="000C6F38" w:rsidP="000C6F38">
      <w:pPr>
        <w:shd w:val="clear" w:color="auto" w:fill="F6F4F2"/>
        <w:spacing w:beforeAutospacing="1" w:after="0" w:afterAutospacing="1" w:line="240" w:lineRule="auto"/>
        <w:ind w:left="1440"/>
        <w:jc w:val="center"/>
        <w:rPr>
          <w:rFonts w:ascii="Verdana" w:eastAsia="Times New Roman" w:hAnsi="Verdana" w:cs="Times New Roman"/>
          <w:color w:val="333333"/>
          <w:sz w:val="24"/>
          <w:szCs w:val="24"/>
          <w:lang w:eastAsia="en-IN"/>
        </w:rPr>
      </w:pPr>
      <w:proofErr w:type="gramStart"/>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in" w:eastAsia="Times New Roman" w:hAnsi="MathJax_Main" w:cs="Times New Roman"/>
          <w:color w:val="333333"/>
          <w:sz w:val="30"/>
          <w:szCs w:val="30"/>
          <w:bdr w:val="none" w:sz="0" w:space="0" w:color="auto" w:frame="1"/>
          <w:lang w:eastAsia="en-IN"/>
        </w:rPr>
        <w:t>2)=</w:t>
      </w:r>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=2)=1</w:t>
      </w:r>
      <w:r w:rsidR="007822CF">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30"/>
          <w:szCs w:val="30"/>
          <w:bdr w:val="none" w:sz="0" w:space="0" w:color="auto" w:frame="1"/>
          <w:lang w:eastAsia="en-IN"/>
        </w:rPr>
        <w:t>4</w:t>
      </w:r>
      <w:r w:rsidRPr="000C6F38">
        <w:rPr>
          <w:rFonts w:ascii="Verdana" w:eastAsia="Times New Roman" w:hAnsi="Verdana" w:cs="Times New Roman"/>
          <w:color w:val="333333"/>
          <w:sz w:val="24"/>
          <w:szCs w:val="24"/>
          <w:bdr w:val="none" w:sz="0" w:space="0" w:color="auto" w:frame="1"/>
          <w:lang w:eastAsia="en-IN"/>
        </w:rPr>
        <w:t>.</w:t>
      </w:r>
    </w:p>
    <w:p w:rsidR="000C6F38" w:rsidRPr="000C6F38" w:rsidRDefault="000C6F38" w:rsidP="000C6F38">
      <w:pPr>
        <w:shd w:val="clear" w:color="auto" w:fill="F6F4F2"/>
        <w:spacing w:beforeAutospacing="1" w:after="0" w:afterAutospacing="1" w:line="240" w:lineRule="auto"/>
        <w:ind w:left="1440" w:hanging="360"/>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lastRenderedPageBreak/>
        <w:t>To find the CDF, we argue as follows. First, note that if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&lt;0</w:t>
      </w:r>
      <w:r w:rsidR="007822CF">
        <w:rPr>
          <w:rFonts w:ascii="MathJax_Main" w:eastAsia="Times New Roman" w:hAnsi="MathJax_Main" w:cs="Times New Roman"/>
          <w:color w:val="333333"/>
          <w:sz w:val="30"/>
          <w:szCs w:val="30"/>
          <w:bdr w:val="none" w:sz="0" w:space="0" w:color="auto" w:frame="1"/>
          <w:lang w:eastAsia="en-IN"/>
        </w:rPr>
        <w:t>,</w:t>
      </w:r>
      <w:r w:rsidRPr="000C6F38">
        <w:rPr>
          <w:rFonts w:ascii="Verdana" w:eastAsia="Times New Roman" w:hAnsi="Verdana" w:cs="Times New Roman"/>
          <w:color w:val="333333"/>
          <w:sz w:val="24"/>
          <w:szCs w:val="24"/>
          <w:lang w:eastAsia="en-IN"/>
        </w:rPr>
        <w:t xml:space="preserve"> then</w:t>
      </w:r>
    </w:p>
    <w:p w:rsidR="000C6F38" w:rsidRPr="000C6F38" w:rsidRDefault="000C6F38" w:rsidP="000C6F38">
      <w:pPr>
        <w:shd w:val="clear" w:color="auto" w:fill="F6F4F2"/>
        <w:spacing w:beforeAutospacing="1" w:after="0" w:afterAutospacing="1" w:line="240" w:lineRule="auto"/>
        <w:ind w:left="1440"/>
        <w:jc w:val="center"/>
        <w:rPr>
          <w:rFonts w:ascii="Verdana" w:eastAsia="Times New Roman" w:hAnsi="Verdana" w:cs="Times New Roman"/>
          <w:color w:val="333333"/>
          <w:sz w:val="24"/>
          <w:szCs w:val="24"/>
          <w:lang w:eastAsia="en-IN"/>
        </w:rPr>
      </w:pPr>
      <w:r w:rsidRPr="000C6F38">
        <w:rPr>
          <w:rFonts w:ascii="MathJax_Math-italic" w:eastAsia="Times New Roman" w:hAnsi="MathJax_Math-italic" w:cs="Times New Roman"/>
          <w:color w:val="333333"/>
          <w:sz w:val="30"/>
          <w:szCs w:val="30"/>
          <w:bdr w:val="none" w:sz="0" w:space="0" w:color="auto" w:frame="1"/>
          <w:lang w:eastAsia="en-IN"/>
        </w:rPr>
        <w:t>F</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gramStart"/>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spellEnd"/>
      <w:r w:rsidRPr="000C6F38">
        <w:rPr>
          <w:rFonts w:ascii="MathJax_Main" w:eastAsia="Times New Roman" w:hAnsi="MathJax_Main" w:cs="Times New Roman"/>
          <w:color w:val="333333"/>
          <w:sz w:val="30"/>
          <w:szCs w:val="30"/>
          <w:bdr w:val="none" w:sz="0" w:space="0" w:color="auto" w:frame="1"/>
          <w:lang w:eastAsia="en-IN"/>
        </w:rPr>
        <w:t>)=0, for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&lt;0</w:t>
      </w:r>
      <w:r w:rsidRPr="000C6F38">
        <w:rPr>
          <w:rFonts w:ascii="Verdana" w:eastAsia="Times New Roman" w:hAnsi="Verdana" w:cs="Times New Roman"/>
          <w:color w:val="333333"/>
          <w:sz w:val="24"/>
          <w:szCs w:val="24"/>
          <w:bdr w:val="none" w:sz="0" w:space="0" w:color="auto" w:frame="1"/>
          <w:lang w:eastAsia="en-IN"/>
        </w:rPr>
        <w:t>.</w:t>
      </w:r>
    </w:p>
    <w:p w:rsidR="000C6F38" w:rsidRPr="000C6F38" w:rsidRDefault="000C6F38" w:rsidP="000C6F38">
      <w:pPr>
        <w:shd w:val="clear" w:color="auto" w:fill="F6F4F2"/>
        <w:spacing w:beforeAutospacing="1" w:after="0" w:afterAutospacing="1" w:line="240" w:lineRule="auto"/>
        <w:ind w:left="1440" w:hanging="360"/>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Next, if </w:t>
      </w:r>
      <w:r w:rsidRPr="000C6F38">
        <w:rPr>
          <w:rFonts w:ascii="MathJax_Math-italic" w:eastAsia="Times New Roman" w:hAnsi="MathJax_Math-italic" w:cs="Times New Roman"/>
          <w:color w:val="333333"/>
          <w:sz w:val="30"/>
          <w:szCs w:val="30"/>
          <w:bdr w:val="none" w:sz="0" w:space="0" w:color="auto" w:frame="1"/>
          <w:lang w:eastAsia="en-IN"/>
        </w:rPr>
        <w:t>x</w:t>
      </w:r>
      <w:r w:rsidR="007822CF">
        <w:rPr>
          <w:rFonts w:ascii="MathJax_Main" w:eastAsia="Times New Roman" w:hAnsi="MathJax_Main" w:cs="Times New Roman"/>
          <w:color w:val="333333"/>
          <w:sz w:val="30"/>
          <w:szCs w:val="30"/>
          <w:bdr w:val="none" w:sz="0" w:space="0" w:color="auto" w:frame="1"/>
          <w:lang w:eastAsia="en-IN"/>
        </w:rPr>
        <w:t>≥2</w:t>
      </w:r>
    </w:p>
    <w:p w:rsidR="000C6F38" w:rsidRPr="000C6F38" w:rsidRDefault="000C6F38" w:rsidP="000C6F38">
      <w:pPr>
        <w:shd w:val="clear" w:color="auto" w:fill="F6F4F2"/>
        <w:spacing w:beforeAutospacing="1" w:after="0" w:afterAutospacing="1" w:line="240" w:lineRule="auto"/>
        <w:ind w:left="1440"/>
        <w:jc w:val="center"/>
        <w:rPr>
          <w:rFonts w:ascii="Verdana" w:eastAsia="Times New Roman" w:hAnsi="Verdana" w:cs="Times New Roman"/>
          <w:color w:val="333333"/>
          <w:sz w:val="24"/>
          <w:szCs w:val="24"/>
          <w:lang w:eastAsia="en-IN"/>
        </w:rPr>
      </w:pPr>
      <w:r w:rsidRPr="000C6F38">
        <w:rPr>
          <w:rFonts w:ascii="MathJax_Math-italic" w:eastAsia="Times New Roman" w:hAnsi="MathJax_Math-italic" w:cs="Times New Roman"/>
          <w:color w:val="333333"/>
          <w:sz w:val="30"/>
          <w:szCs w:val="30"/>
          <w:bdr w:val="none" w:sz="0" w:space="0" w:color="auto" w:frame="1"/>
          <w:lang w:eastAsia="en-IN"/>
        </w:rPr>
        <w:t>F</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gramStart"/>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spellEnd"/>
      <w:r w:rsidRPr="000C6F38">
        <w:rPr>
          <w:rFonts w:ascii="MathJax_Main" w:eastAsia="Times New Roman" w:hAnsi="MathJax_Main" w:cs="Times New Roman"/>
          <w:color w:val="333333"/>
          <w:sz w:val="30"/>
          <w:szCs w:val="30"/>
          <w:bdr w:val="none" w:sz="0" w:space="0" w:color="auto" w:frame="1"/>
          <w:lang w:eastAsia="en-IN"/>
        </w:rPr>
        <w:t>)=1, for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≥2.</w:t>
      </w:r>
    </w:p>
    <w:p w:rsidR="000C6F38" w:rsidRPr="000C6F38" w:rsidRDefault="000C6F38" w:rsidP="000C6F38">
      <w:pPr>
        <w:shd w:val="clear" w:color="auto" w:fill="F6F4F2"/>
        <w:spacing w:beforeAutospacing="1" w:after="0" w:afterAutospacing="1" w:line="240" w:lineRule="auto"/>
        <w:ind w:left="1440" w:hanging="360"/>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Next, if </w:t>
      </w:r>
      <w:r w:rsidRPr="000C6F38">
        <w:rPr>
          <w:rFonts w:ascii="MathJax_Main" w:eastAsia="Times New Roman" w:hAnsi="MathJax_Main" w:cs="Times New Roman"/>
          <w:color w:val="333333"/>
          <w:sz w:val="30"/>
          <w:szCs w:val="30"/>
          <w:bdr w:val="none" w:sz="0" w:space="0" w:color="auto" w:frame="1"/>
          <w:lang w:eastAsia="en-IN"/>
        </w:rPr>
        <w:t>0≤</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&lt;1</w:t>
      </w:r>
    </w:p>
    <w:p w:rsidR="000C6F38" w:rsidRPr="000C6F38" w:rsidRDefault="000C6F38" w:rsidP="000C6F38">
      <w:pPr>
        <w:shd w:val="clear" w:color="auto" w:fill="F6F4F2"/>
        <w:spacing w:beforeAutospacing="1" w:after="0" w:afterAutospacing="1" w:line="240" w:lineRule="auto"/>
        <w:ind w:left="1440"/>
        <w:jc w:val="center"/>
        <w:rPr>
          <w:rFonts w:ascii="Verdana" w:eastAsia="Times New Roman" w:hAnsi="Verdana" w:cs="Times New Roman"/>
          <w:color w:val="333333"/>
          <w:sz w:val="24"/>
          <w:szCs w:val="24"/>
          <w:lang w:eastAsia="en-IN"/>
        </w:rPr>
      </w:pPr>
      <w:r w:rsidRPr="000C6F38">
        <w:rPr>
          <w:rFonts w:ascii="MathJax_Math-italic" w:eastAsia="Times New Roman" w:hAnsi="MathJax_Math-italic" w:cs="Times New Roman"/>
          <w:color w:val="333333"/>
          <w:sz w:val="30"/>
          <w:szCs w:val="30"/>
          <w:bdr w:val="none" w:sz="0" w:space="0" w:color="auto" w:frame="1"/>
          <w:lang w:eastAsia="en-IN"/>
        </w:rPr>
        <w:t>F</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gramStart"/>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spellEnd"/>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=0)=14, for 0≤</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&lt;1</w:t>
      </w:r>
    </w:p>
    <w:p w:rsidR="000C6F38" w:rsidRPr="000C6F38" w:rsidRDefault="000C6F38" w:rsidP="000C6F38">
      <w:pPr>
        <w:shd w:val="clear" w:color="auto" w:fill="F6F4F2"/>
        <w:spacing w:beforeAutospacing="1" w:after="0" w:afterAutospacing="1" w:line="240" w:lineRule="auto"/>
        <w:ind w:left="1440" w:hanging="360"/>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Finally, if </w:t>
      </w:r>
      <w:r w:rsidRPr="000C6F38">
        <w:rPr>
          <w:rFonts w:ascii="MathJax_Main" w:eastAsia="Times New Roman" w:hAnsi="MathJax_Main" w:cs="Times New Roman"/>
          <w:color w:val="333333"/>
          <w:sz w:val="30"/>
          <w:szCs w:val="30"/>
          <w:bdr w:val="none" w:sz="0" w:space="0" w:color="auto" w:frame="1"/>
          <w:lang w:eastAsia="en-IN"/>
        </w:rPr>
        <w:t>1≤</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&lt;2</w:t>
      </w:r>
    </w:p>
    <w:p w:rsidR="000C6F38" w:rsidRPr="000C6F38" w:rsidRDefault="000C6F38" w:rsidP="000C6F38">
      <w:pPr>
        <w:shd w:val="clear" w:color="auto" w:fill="F6F4F2"/>
        <w:spacing w:beforeAutospacing="1" w:after="0" w:afterAutospacing="1" w:line="240" w:lineRule="auto"/>
        <w:ind w:left="1440"/>
        <w:jc w:val="center"/>
        <w:rPr>
          <w:rFonts w:ascii="Verdana" w:eastAsia="Times New Roman" w:hAnsi="Verdana" w:cs="Times New Roman"/>
          <w:color w:val="333333"/>
          <w:sz w:val="24"/>
          <w:szCs w:val="24"/>
          <w:lang w:eastAsia="en-IN"/>
        </w:rPr>
      </w:pPr>
      <w:r w:rsidRPr="000C6F38">
        <w:rPr>
          <w:rFonts w:ascii="MathJax_Math-italic" w:eastAsia="Times New Roman" w:hAnsi="MathJax_Math-italic" w:cs="Times New Roman"/>
          <w:color w:val="333333"/>
          <w:sz w:val="30"/>
          <w:szCs w:val="30"/>
          <w:bdr w:val="none" w:sz="0" w:space="0" w:color="auto" w:frame="1"/>
          <w:lang w:eastAsia="en-IN"/>
        </w:rPr>
        <w:t>F</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gramStart"/>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proofErr w:type="spellStart"/>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proofErr w:type="spellEnd"/>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=0)+</w:t>
      </w:r>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=1)=1</w:t>
      </w:r>
      <w:r w:rsidR="005E071A">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30"/>
          <w:szCs w:val="30"/>
          <w:bdr w:val="none" w:sz="0" w:space="0" w:color="auto" w:frame="1"/>
          <w:lang w:eastAsia="en-IN"/>
        </w:rPr>
        <w:t>4+1</w:t>
      </w:r>
      <w:r w:rsidR="005E071A">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30"/>
          <w:szCs w:val="30"/>
          <w:bdr w:val="none" w:sz="0" w:space="0" w:color="auto" w:frame="1"/>
          <w:lang w:eastAsia="en-IN"/>
        </w:rPr>
        <w:t>2=3</w:t>
      </w:r>
      <w:r w:rsidR="005E071A">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30"/>
          <w:szCs w:val="30"/>
          <w:bdr w:val="none" w:sz="0" w:space="0" w:color="auto" w:frame="1"/>
          <w:lang w:eastAsia="en-IN"/>
        </w:rPr>
        <w:t>4, for 1≤</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&lt;2</w:t>
      </w:r>
    </w:p>
    <w:p w:rsidR="000C6F38" w:rsidRPr="000C6F38" w:rsidRDefault="000C6F38" w:rsidP="000C6F38">
      <w:pPr>
        <w:shd w:val="clear" w:color="auto" w:fill="F6F4F2"/>
        <w:spacing w:beforeAutospacing="1" w:after="0" w:afterAutospacing="1" w:line="240" w:lineRule="auto"/>
        <w:ind w:left="1440" w:hanging="360"/>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Thus, to summarize, we have</w:t>
      </w:r>
    </w:p>
    <w:p w:rsidR="000C6F38" w:rsidRPr="000C6F38" w:rsidRDefault="000C6F38" w:rsidP="000C6F38">
      <w:pPr>
        <w:shd w:val="clear" w:color="auto" w:fill="F6F4F2"/>
        <w:spacing w:after="0" w:line="240" w:lineRule="auto"/>
        <w:ind w:left="1440" w:hanging="360"/>
        <w:jc w:val="both"/>
        <w:rPr>
          <w:rFonts w:ascii="Verdana" w:eastAsia="Times New Roman" w:hAnsi="Verdana" w:cs="Times New Roman"/>
          <w:color w:val="333333"/>
          <w:sz w:val="24"/>
          <w:szCs w:val="24"/>
          <w:lang w:eastAsia="en-IN"/>
        </w:rPr>
      </w:pPr>
      <w:r w:rsidRPr="000C6F38">
        <w:rPr>
          <w:rFonts w:ascii="Verdana" w:eastAsia="Times New Roman" w:hAnsi="Verdana" w:cs="Times New Roman"/>
          <w:color w:val="333333"/>
          <w:sz w:val="24"/>
          <w:szCs w:val="24"/>
          <w:lang w:eastAsia="en-IN"/>
        </w:rPr>
        <w:t>Note that when you are asked to find the CDF of a random variable, you need to find the function for the entire real line. Also, for discrete random variables, we must be careful when to use "</w:t>
      </w:r>
      <w:r w:rsidRPr="000C6F38">
        <w:rPr>
          <w:rFonts w:ascii="MathJax_Main" w:eastAsia="Times New Roman" w:hAnsi="MathJax_Main" w:cs="Times New Roman"/>
          <w:color w:val="333333"/>
          <w:sz w:val="30"/>
          <w:szCs w:val="30"/>
          <w:bdr w:val="none" w:sz="0" w:space="0" w:color="auto" w:frame="1"/>
          <w:lang w:eastAsia="en-IN"/>
        </w:rPr>
        <w:t>&lt;</w:t>
      </w:r>
      <w:r w:rsidRPr="000C6F38">
        <w:rPr>
          <w:rFonts w:ascii="Verdana" w:eastAsia="Times New Roman" w:hAnsi="Verdana" w:cs="Times New Roman"/>
          <w:color w:val="333333"/>
          <w:sz w:val="24"/>
          <w:szCs w:val="24"/>
          <w:bdr w:val="none" w:sz="0" w:space="0" w:color="auto" w:frame="1"/>
          <w:lang w:eastAsia="en-IN"/>
        </w:rPr>
        <w:t>&lt;</w:t>
      </w:r>
      <w:r w:rsidRPr="000C6F38">
        <w:rPr>
          <w:rFonts w:ascii="Verdana" w:eastAsia="Times New Roman" w:hAnsi="Verdana" w:cs="Times New Roman"/>
          <w:color w:val="333333"/>
          <w:sz w:val="24"/>
          <w:szCs w:val="24"/>
          <w:lang w:eastAsia="en-IN"/>
        </w:rPr>
        <w:t>" or "</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Verdana" w:eastAsia="Times New Roman" w:hAnsi="Verdana" w:cs="Times New Roman"/>
          <w:color w:val="333333"/>
          <w:sz w:val="24"/>
          <w:szCs w:val="24"/>
          <w:bdr w:val="none" w:sz="0" w:space="0" w:color="auto" w:frame="1"/>
          <w:lang w:eastAsia="en-IN"/>
        </w:rPr>
        <w:t>≤</w:t>
      </w:r>
      <w:r w:rsidRPr="000C6F38">
        <w:rPr>
          <w:rFonts w:ascii="Verdana" w:eastAsia="Times New Roman" w:hAnsi="Verdana" w:cs="Times New Roman"/>
          <w:color w:val="333333"/>
          <w:sz w:val="24"/>
          <w:szCs w:val="24"/>
          <w:lang w:eastAsia="en-IN"/>
        </w:rPr>
        <w:t>". Figure 3.3 shows the graph of </w:t>
      </w:r>
      <w:r w:rsidRPr="000C6F38">
        <w:rPr>
          <w:rFonts w:ascii="MathJax_Math-italic" w:eastAsia="Times New Roman" w:hAnsi="MathJax_Math-italic" w:cs="Times New Roman"/>
          <w:color w:val="333333"/>
          <w:sz w:val="30"/>
          <w:szCs w:val="30"/>
          <w:bdr w:val="none" w:sz="0" w:space="0" w:color="auto" w:frame="1"/>
          <w:lang w:eastAsia="en-IN"/>
        </w:rPr>
        <w:t>F</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Verdana" w:eastAsia="Times New Roman" w:hAnsi="Verdana" w:cs="Times New Roman"/>
          <w:color w:val="333333"/>
          <w:sz w:val="24"/>
          <w:szCs w:val="24"/>
          <w:lang w:eastAsia="en-IN"/>
        </w:rPr>
        <w:t>. Note that the CDF is flat between the points in </w:t>
      </w:r>
      <w:r w:rsidRPr="000C6F38">
        <w:rPr>
          <w:rFonts w:ascii="MathJax_Math-italic" w:eastAsia="Times New Roman" w:hAnsi="MathJax_Math-italic" w:cs="Times New Roman"/>
          <w:color w:val="333333"/>
          <w:sz w:val="30"/>
          <w:szCs w:val="30"/>
          <w:bdr w:val="none" w:sz="0" w:space="0" w:color="auto" w:frame="1"/>
          <w:lang w:eastAsia="en-IN"/>
        </w:rPr>
        <w:t>R</w:t>
      </w:r>
      <w:r w:rsidRPr="000C6F38">
        <w:rPr>
          <w:rFonts w:ascii="MathJax_Math-italic" w:eastAsia="Times New Roman" w:hAnsi="MathJax_Math-italic" w:cs="Times New Roman"/>
          <w:color w:val="333333"/>
          <w:sz w:val="21"/>
          <w:szCs w:val="21"/>
          <w:bdr w:val="none" w:sz="0" w:space="0" w:color="auto" w:frame="1"/>
          <w:lang w:eastAsia="en-IN"/>
        </w:rPr>
        <w:t>X</w:t>
      </w:r>
      <w:r w:rsidR="005E071A">
        <w:rPr>
          <w:rFonts w:ascii="Verdana" w:eastAsia="Times New Roman" w:hAnsi="Verdana" w:cs="Times New Roman"/>
          <w:color w:val="333333"/>
          <w:sz w:val="24"/>
          <w:szCs w:val="24"/>
          <w:bdr w:val="none" w:sz="0" w:space="0" w:color="auto" w:frame="1"/>
          <w:lang w:eastAsia="en-IN"/>
        </w:rPr>
        <w:t xml:space="preserve"> </w:t>
      </w:r>
      <w:r w:rsidRPr="000C6F38">
        <w:rPr>
          <w:rFonts w:ascii="Verdana" w:eastAsia="Times New Roman" w:hAnsi="Verdana" w:cs="Times New Roman"/>
          <w:color w:val="333333"/>
          <w:sz w:val="24"/>
          <w:szCs w:val="24"/>
          <w:lang w:eastAsia="en-IN"/>
        </w:rPr>
        <w:t>and jumps at each value in the range. The size of the jump at each point is equal to the probability at that point. For, example, at point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=1</w:t>
      </w:r>
      <w:r w:rsidRPr="000C6F38">
        <w:rPr>
          <w:rFonts w:ascii="Verdana" w:eastAsia="Times New Roman" w:hAnsi="Verdana" w:cs="Times New Roman"/>
          <w:color w:val="333333"/>
          <w:sz w:val="24"/>
          <w:szCs w:val="24"/>
          <w:lang w:eastAsia="en-IN"/>
        </w:rPr>
        <w:t>, the CDF jumps from </w:t>
      </w:r>
      <w:proofErr w:type="gramStart"/>
      <w:r w:rsidR="004C2F0F">
        <w:rPr>
          <w:rFonts w:ascii="MathJax_Main" w:eastAsia="Times New Roman" w:hAnsi="MathJax_Main" w:cs="Times New Roman"/>
          <w:color w:val="333333"/>
          <w:sz w:val="21"/>
          <w:szCs w:val="21"/>
          <w:bdr w:val="none" w:sz="0" w:space="0" w:color="auto" w:frame="1"/>
          <w:lang w:eastAsia="en-IN"/>
        </w:rPr>
        <w:t xml:space="preserve">¼ </w:t>
      </w:r>
      <w:r w:rsidRPr="000C6F38">
        <w:rPr>
          <w:rFonts w:ascii="Verdana" w:eastAsia="Times New Roman" w:hAnsi="Verdana" w:cs="Times New Roman"/>
          <w:color w:val="333333"/>
          <w:sz w:val="24"/>
          <w:szCs w:val="24"/>
          <w:lang w:eastAsia="en-IN"/>
        </w:rPr>
        <w:t> to</w:t>
      </w:r>
      <w:proofErr w:type="gramEnd"/>
      <w:r w:rsidRPr="000C6F38">
        <w:rPr>
          <w:rFonts w:ascii="Verdana" w:eastAsia="Times New Roman" w:hAnsi="Verdana" w:cs="Times New Roman"/>
          <w:color w:val="333333"/>
          <w:sz w:val="24"/>
          <w:szCs w:val="24"/>
          <w:lang w:eastAsia="en-IN"/>
        </w:rPr>
        <w:t> </w:t>
      </w:r>
      <w:r w:rsidR="004C2F0F">
        <w:rPr>
          <w:rFonts w:ascii="MathJax_Main" w:eastAsia="Times New Roman" w:hAnsi="MathJax_Main" w:cs="Times New Roman"/>
          <w:color w:val="333333"/>
          <w:sz w:val="21"/>
          <w:szCs w:val="21"/>
          <w:bdr w:val="none" w:sz="0" w:space="0" w:color="auto" w:frame="1"/>
          <w:lang w:eastAsia="en-IN"/>
        </w:rPr>
        <w:t>3/</w:t>
      </w:r>
      <w:r w:rsidRPr="000C6F38">
        <w:rPr>
          <w:rFonts w:ascii="Verdana" w:eastAsia="Times New Roman" w:hAnsi="Verdana" w:cs="Times New Roman"/>
          <w:color w:val="333333"/>
          <w:sz w:val="24"/>
          <w:szCs w:val="24"/>
          <w:bdr w:val="none" w:sz="0" w:space="0" w:color="auto" w:frame="1"/>
          <w:lang w:eastAsia="en-IN"/>
        </w:rPr>
        <w:t>4</w:t>
      </w:r>
      <w:r w:rsidRPr="000C6F38">
        <w:rPr>
          <w:rFonts w:ascii="Verdana" w:eastAsia="Times New Roman" w:hAnsi="Verdana" w:cs="Times New Roman"/>
          <w:color w:val="333333"/>
          <w:sz w:val="24"/>
          <w:szCs w:val="24"/>
          <w:lang w:eastAsia="en-IN"/>
        </w:rPr>
        <w:t>. The size of the jump here is </w:t>
      </w:r>
      <w:r w:rsidRPr="000C6F38">
        <w:rPr>
          <w:rFonts w:ascii="MathJax_Main" w:eastAsia="Times New Roman" w:hAnsi="MathJax_Main" w:cs="Times New Roman"/>
          <w:color w:val="333333"/>
          <w:sz w:val="21"/>
          <w:szCs w:val="21"/>
          <w:bdr w:val="none" w:sz="0" w:space="0" w:color="auto" w:frame="1"/>
          <w:lang w:eastAsia="en-IN"/>
        </w:rPr>
        <w:t>3</w:t>
      </w:r>
      <w:r w:rsidR="004C2F0F">
        <w:rPr>
          <w:rFonts w:ascii="MathJax_Main" w:eastAsia="Times New Roman" w:hAnsi="MathJax_Main" w:cs="Times New Roman"/>
          <w:color w:val="333333"/>
          <w:sz w:val="21"/>
          <w:szCs w:val="21"/>
          <w:bdr w:val="none" w:sz="0" w:space="0" w:color="auto" w:frame="1"/>
          <w:lang w:eastAsia="en-IN"/>
        </w:rPr>
        <w:t>/</w:t>
      </w:r>
      <w:r w:rsidRPr="000C6F38">
        <w:rPr>
          <w:rFonts w:ascii="MathJax_Main" w:eastAsia="Times New Roman" w:hAnsi="MathJax_Main" w:cs="Times New Roman"/>
          <w:color w:val="333333"/>
          <w:sz w:val="21"/>
          <w:szCs w:val="21"/>
          <w:bdr w:val="none" w:sz="0" w:space="0" w:color="auto" w:frame="1"/>
          <w:lang w:eastAsia="en-IN"/>
        </w:rPr>
        <w:t>4</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21"/>
          <w:szCs w:val="21"/>
          <w:bdr w:val="none" w:sz="0" w:space="0" w:color="auto" w:frame="1"/>
          <w:lang w:eastAsia="en-IN"/>
        </w:rPr>
        <w:t>1</w:t>
      </w:r>
      <w:r w:rsidR="004C2F0F">
        <w:rPr>
          <w:rFonts w:ascii="MathJax_Main" w:eastAsia="Times New Roman" w:hAnsi="MathJax_Main" w:cs="Times New Roman"/>
          <w:color w:val="333333"/>
          <w:sz w:val="21"/>
          <w:szCs w:val="21"/>
          <w:bdr w:val="none" w:sz="0" w:space="0" w:color="auto" w:frame="1"/>
          <w:lang w:eastAsia="en-IN"/>
        </w:rPr>
        <w:t>/</w:t>
      </w:r>
      <w:r w:rsidRPr="000C6F38">
        <w:rPr>
          <w:rFonts w:ascii="MathJax_Main" w:eastAsia="Times New Roman" w:hAnsi="MathJax_Main" w:cs="Times New Roman"/>
          <w:color w:val="333333"/>
          <w:sz w:val="21"/>
          <w:szCs w:val="21"/>
          <w:bdr w:val="none" w:sz="0" w:space="0" w:color="auto" w:frame="1"/>
          <w:lang w:eastAsia="en-IN"/>
        </w:rPr>
        <w:t>4</w:t>
      </w:r>
      <w:r w:rsidRPr="000C6F38">
        <w:rPr>
          <w:rFonts w:ascii="MathJax_Main" w:eastAsia="Times New Roman" w:hAnsi="MathJax_Main" w:cs="Times New Roman"/>
          <w:color w:val="333333"/>
          <w:sz w:val="30"/>
          <w:szCs w:val="30"/>
          <w:bdr w:val="none" w:sz="0" w:space="0" w:color="auto" w:frame="1"/>
          <w:lang w:eastAsia="en-IN"/>
        </w:rPr>
        <w:t>=</w:t>
      </w:r>
      <w:r w:rsidRPr="000C6F38">
        <w:rPr>
          <w:rFonts w:ascii="MathJax_Main" w:eastAsia="Times New Roman" w:hAnsi="MathJax_Main" w:cs="Times New Roman"/>
          <w:color w:val="333333"/>
          <w:sz w:val="21"/>
          <w:szCs w:val="21"/>
          <w:bdr w:val="none" w:sz="0" w:space="0" w:color="auto" w:frame="1"/>
          <w:lang w:eastAsia="en-IN"/>
        </w:rPr>
        <w:t>1</w:t>
      </w:r>
      <w:r w:rsidR="004C2F0F">
        <w:rPr>
          <w:rFonts w:ascii="MathJax_Main" w:eastAsia="Times New Roman" w:hAnsi="MathJax_Main" w:cs="Times New Roman"/>
          <w:color w:val="333333"/>
          <w:sz w:val="21"/>
          <w:szCs w:val="21"/>
          <w:bdr w:val="none" w:sz="0" w:space="0" w:color="auto" w:frame="1"/>
          <w:lang w:eastAsia="en-IN"/>
        </w:rPr>
        <w:t>/</w:t>
      </w:r>
      <w:r w:rsidRPr="000C6F38">
        <w:rPr>
          <w:rFonts w:ascii="MathJax_Main" w:eastAsia="Times New Roman" w:hAnsi="MathJax_Main" w:cs="Times New Roman"/>
          <w:color w:val="333333"/>
          <w:sz w:val="21"/>
          <w:szCs w:val="21"/>
          <w:bdr w:val="none" w:sz="0" w:space="0" w:color="auto" w:frame="1"/>
          <w:lang w:eastAsia="en-IN"/>
        </w:rPr>
        <w:t>2</w:t>
      </w:r>
      <w:r w:rsidRPr="000C6F38">
        <w:rPr>
          <w:rFonts w:ascii="Verdana" w:eastAsia="Times New Roman" w:hAnsi="Verdana" w:cs="Times New Roman"/>
          <w:color w:val="333333"/>
          <w:sz w:val="24"/>
          <w:szCs w:val="24"/>
          <w:lang w:eastAsia="en-IN"/>
        </w:rPr>
        <w:t> which is equal to </w:t>
      </w:r>
      <w:proofErr w:type="gramStart"/>
      <w:r w:rsidRPr="000C6F38">
        <w:rPr>
          <w:rFonts w:ascii="MathJax_Math-italic" w:eastAsia="Times New Roman" w:hAnsi="MathJax_Math-italic" w:cs="Times New Roman"/>
          <w:color w:val="333333"/>
          <w:sz w:val="30"/>
          <w:szCs w:val="30"/>
          <w:bdr w:val="none" w:sz="0" w:space="0" w:color="auto" w:frame="1"/>
          <w:lang w:eastAsia="en-IN"/>
        </w:rPr>
        <w:t>P</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in" w:eastAsia="Times New Roman" w:hAnsi="MathJax_Main" w:cs="Times New Roman"/>
          <w:color w:val="333333"/>
          <w:sz w:val="30"/>
          <w:szCs w:val="30"/>
          <w:bdr w:val="none" w:sz="0" w:space="0" w:color="auto" w:frame="1"/>
          <w:lang w:eastAsia="en-IN"/>
        </w:rPr>
        <w:t>1)</w:t>
      </w:r>
      <w:r w:rsidRPr="000C6F38">
        <w:rPr>
          <w:rFonts w:ascii="Verdana" w:eastAsia="Times New Roman" w:hAnsi="Verdana" w:cs="Times New Roman"/>
          <w:color w:val="333333"/>
          <w:sz w:val="24"/>
          <w:szCs w:val="24"/>
          <w:lang w:eastAsia="en-IN"/>
        </w:rPr>
        <w:t>. Also, note that the open and closed circles at point </w:t>
      </w:r>
      <w:r w:rsidRPr="000C6F38">
        <w:rPr>
          <w:rFonts w:ascii="MathJax_Math-italic" w:eastAsia="Times New Roman" w:hAnsi="MathJax_Math-italic" w:cs="Times New Roman"/>
          <w:color w:val="333333"/>
          <w:sz w:val="30"/>
          <w:szCs w:val="30"/>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=1</w:t>
      </w:r>
      <w:r w:rsidRPr="000C6F38">
        <w:rPr>
          <w:rFonts w:ascii="Verdana" w:eastAsia="Times New Roman" w:hAnsi="Verdana" w:cs="Times New Roman"/>
          <w:color w:val="333333"/>
          <w:sz w:val="24"/>
          <w:szCs w:val="24"/>
          <w:lang w:eastAsia="en-IN"/>
        </w:rPr>
        <w:t> indicate that </w:t>
      </w:r>
      <w:proofErr w:type="gramStart"/>
      <w:r w:rsidRPr="000C6F38">
        <w:rPr>
          <w:rFonts w:ascii="MathJax_Math-italic" w:eastAsia="Times New Roman" w:hAnsi="MathJax_Math-italic" w:cs="Times New Roman"/>
          <w:color w:val="333333"/>
          <w:sz w:val="30"/>
          <w:szCs w:val="30"/>
          <w:bdr w:val="none" w:sz="0" w:space="0" w:color="auto" w:frame="1"/>
          <w:lang w:eastAsia="en-IN"/>
        </w:rPr>
        <w:t>F</w:t>
      </w:r>
      <w:r w:rsidRPr="000C6F38">
        <w:rPr>
          <w:rFonts w:ascii="MathJax_Math-italic" w:eastAsia="Times New Roman" w:hAnsi="MathJax_Math-italic" w:cs="Times New Roman"/>
          <w:color w:val="333333"/>
          <w:sz w:val="21"/>
          <w:szCs w:val="21"/>
          <w:bdr w:val="none" w:sz="0" w:space="0" w:color="auto" w:frame="1"/>
          <w:lang w:eastAsia="en-IN"/>
        </w:rPr>
        <w:t>X</w:t>
      </w:r>
      <w:r w:rsidRPr="000C6F38">
        <w:rPr>
          <w:rFonts w:ascii="MathJax_Main" w:eastAsia="Times New Roman" w:hAnsi="MathJax_Main" w:cs="Times New Roman"/>
          <w:color w:val="333333"/>
          <w:sz w:val="30"/>
          <w:szCs w:val="30"/>
          <w:bdr w:val="none" w:sz="0" w:space="0" w:color="auto" w:frame="1"/>
          <w:lang w:eastAsia="en-IN"/>
        </w:rPr>
        <w:t>(</w:t>
      </w:r>
      <w:proofErr w:type="gramEnd"/>
      <w:r w:rsidRPr="000C6F38">
        <w:rPr>
          <w:rFonts w:ascii="MathJax_Main" w:eastAsia="Times New Roman" w:hAnsi="MathJax_Main" w:cs="Times New Roman"/>
          <w:color w:val="333333"/>
          <w:sz w:val="30"/>
          <w:szCs w:val="30"/>
          <w:bdr w:val="none" w:sz="0" w:space="0" w:color="auto" w:frame="1"/>
          <w:lang w:eastAsia="en-IN"/>
        </w:rPr>
        <w:t>1)=</w:t>
      </w:r>
      <w:r w:rsidRPr="000C6F38">
        <w:rPr>
          <w:rFonts w:ascii="MathJax_Main" w:eastAsia="Times New Roman" w:hAnsi="MathJax_Main" w:cs="Times New Roman"/>
          <w:color w:val="333333"/>
          <w:sz w:val="21"/>
          <w:szCs w:val="21"/>
          <w:bdr w:val="none" w:sz="0" w:space="0" w:color="auto" w:frame="1"/>
          <w:lang w:eastAsia="en-IN"/>
        </w:rPr>
        <w:t>3</w:t>
      </w:r>
      <w:r w:rsidR="004C2F0F">
        <w:rPr>
          <w:rFonts w:ascii="MathJax_Main" w:eastAsia="Times New Roman" w:hAnsi="MathJax_Main" w:cs="Times New Roman"/>
          <w:color w:val="333333"/>
          <w:sz w:val="21"/>
          <w:szCs w:val="21"/>
          <w:bdr w:val="none" w:sz="0" w:space="0" w:color="auto" w:frame="1"/>
          <w:lang w:eastAsia="en-IN"/>
        </w:rPr>
        <w:t>/</w:t>
      </w:r>
      <w:r w:rsidRPr="000C6F38">
        <w:rPr>
          <w:rFonts w:ascii="MathJax_Main" w:eastAsia="Times New Roman" w:hAnsi="MathJax_Main" w:cs="Times New Roman"/>
          <w:color w:val="333333"/>
          <w:sz w:val="21"/>
          <w:szCs w:val="21"/>
          <w:bdr w:val="none" w:sz="0" w:space="0" w:color="auto" w:frame="1"/>
          <w:lang w:eastAsia="en-IN"/>
        </w:rPr>
        <w:t>4</w:t>
      </w:r>
      <w:r w:rsidR="004C2F0F">
        <w:rPr>
          <w:rFonts w:ascii="MathJax_Main" w:eastAsia="Times New Roman" w:hAnsi="MathJax_Main" w:cs="Times New Roman"/>
          <w:color w:val="333333"/>
          <w:sz w:val="21"/>
          <w:szCs w:val="21"/>
          <w:bdr w:val="none" w:sz="0" w:space="0" w:color="auto" w:frame="1"/>
          <w:lang w:eastAsia="en-IN"/>
        </w:rPr>
        <w:t xml:space="preserve"> </w:t>
      </w:r>
      <w:r w:rsidRPr="000C6F38">
        <w:rPr>
          <w:rFonts w:ascii="Verdana" w:eastAsia="Times New Roman" w:hAnsi="Verdana" w:cs="Times New Roman"/>
          <w:color w:val="333333"/>
          <w:sz w:val="24"/>
          <w:szCs w:val="24"/>
          <w:lang w:eastAsia="en-IN"/>
        </w:rPr>
        <w:t>and not </w:t>
      </w:r>
      <w:r w:rsidRPr="000C6F38">
        <w:rPr>
          <w:rFonts w:ascii="Verdana" w:eastAsia="Times New Roman" w:hAnsi="Verdana" w:cs="Times New Roman"/>
          <w:color w:val="333333"/>
          <w:sz w:val="24"/>
          <w:szCs w:val="24"/>
          <w:bdr w:val="none" w:sz="0" w:space="0" w:color="auto" w:frame="1"/>
          <w:lang w:eastAsia="en-IN"/>
        </w:rPr>
        <w:t>1</w:t>
      </w:r>
      <w:r w:rsidR="004C2F0F">
        <w:rPr>
          <w:rFonts w:ascii="Verdana" w:eastAsia="Times New Roman" w:hAnsi="Verdana" w:cs="Times New Roman"/>
          <w:color w:val="333333"/>
          <w:sz w:val="24"/>
          <w:szCs w:val="24"/>
          <w:bdr w:val="none" w:sz="0" w:space="0" w:color="auto" w:frame="1"/>
          <w:lang w:eastAsia="en-IN"/>
        </w:rPr>
        <w:t>/</w:t>
      </w:r>
      <w:r w:rsidRPr="000C6F38">
        <w:rPr>
          <w:rFonts w:ascii="Verdana" w:eastAsia="Times New Roman" w:hAnsi="Verdana" w:cs="Times New Roman"/>
          <w:color w:val="333333"/>
          <w:sz w:val="24"/>
          <w:szCs w:val="24"/>
          <w:bdr w:val="none" w:sz="0" w:space="0" w:color="auto" w:frame="1"/>
          <w:lang w:eastAsia="en-IN"/>
        </w:rPr>
        <w:t>4</w:t>
      </w:r>
      <w:r w:rsidRPr="000C6F38">
        <w:rPr>
          <w:rFonts w:ascii="Verdana" w:eastAsia="Times New Roman" w:hAnsi="Verdana" w:cs="Times New Roman"/>
          <w:color w:val="333333"/>
          <w:sz w:val="24"/>
          <w:szCs w:val="24"/>
          <w:lang w:eastAsia="en-IN"/>
        </w:rPr>
        <w:t>.</w:t>
      </w:r>
    </w:p>
    <w:p w:rsidR="0035699C" w:rsidRDefault="000C6F38" w:rsidP="00A01C0A">
      <w:pPr>
        <w:shd w:val="clear" w:color="auto" w:fill="F6F4F2"/>
        <w:spacing w:beforeAutospacing="1" w:after="0" w:afterAutospacing="1" w:line="240" w:lineRule="auto"/>
        <w:ind w:left="1440" w:hanging="360"/>
        <w:jc w:val="both"/>
      </w:pPr>
      <w:r>
        <w:rPr>
          <w:rFonts w:ascii="Verdana" w:eastAsia="Times New Roman" w:hAnsi="Verdana" w:cs="Times New Roman"/>
          <w:noProof/>
          <w:color w:val="333333"/>
          <w:sz w:val="24"/>
          <w:szCs w:val="24"/>
          <w:lang w:eastAsia="en-IN"/>
        </w:rPr>
        <w:drawing>
          <wp:inline distT="0" distB="0" distL="0" distR="0" wp14:anchorId="7137A840" wp14:editId="7F3EA3B9">
            <wp:extent cx="5048250" cy="2647950"/>
            <wp:effectExtent l="0" t="0" r="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image" descr="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3242" cy="2650568"/>
                    </a:xfrm>
                    <a:prstGeom prst="rect">
                      <a:avLst/>
                    </a:prstGeom>
                    <a:noFill/>
                    <a:ln>
                      <a:noFill/>
                    </a:ln>
                  </pic:spPr>
                </pic:pic>
              </a:graphicData>
            </a:graphic>
          </wp:inline>
        </w:drawing>
      </w:r>
      <w:proofErr w:type="gramStart"/>
      <w:r w:rsidRPr="000C6F38">
        <w:rPr>
          <w:rFonts w:ascii="Verdana" w:eastAsia="Times New Roman" w:hAnsi="Verdana" w:cs="Times New Roman"/>
          <w:color w:val="333333"/>
          <w:sz w:val="24"/>
          <w:szCs w:val="24"/>
          <w:lang w:eastAsia="en-IN"/>
        </w:rPr>
        <w:t>Fig.3.3 - CDF for Example 3.9.</w:t>
      </w:r>
      <w:bookmarkStart w:id="1" w:name="_GoBack"/>
      <w:bookmarkEnd w:id="1"/>
      <w:proofErr w:type="gramEnd"/>
    </w:p>
    <w:sectPr w:rsidR="003569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DF1" w:rsidRDefault="00AC2DF1" w:rsidP="0082116C">
      <w:pPr>
        <w:spacing w:after="0" w:line="240" w:lineRule="auto"/>
      </w:pPr>
      <w:r>
        <w:separator/>
      </w:r>
    </w:p>
  </w:endnote>
  <w:endnote w:type="continuationSeparator" w:id="0">
    <w:p w:rsidR="00AC2DF1" w:rsidRDefault="00AC2DF1" w:rsidP="0082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DF1" w:rsidRDefault="00AC2DF1" w:rsidP="0082116C">
      <w:pPr>
        <w:spacing w:after="0" w:line="240" w:lineRule="auto"/>
      </w:pPr>
      <w:r>
        <w:separator/>
      </w:r>
    </w:p>
  </w:footnote>
  <w:footnote w:type="continuationSeparator" w:id="0">
    <w:p w:rsidR="00AC2DF1" w:rsidRDefault="00AC2DF1" w:rsidP="00821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06D7"/>
    <w:multiLevelType w:val="multilevel"/>
    <w:tmpl w:val="162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77076"/>
    <w:multiLevelType w:val="multilevel"/>
    <w:tmpl w:val="5B7C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B263E7"/>
    <w:multiLevelType w:val="multilevel"/>
    <w:tmpl w:val="BB54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4F4D53"/>
    <w:multiLevelType w:val="multilevel"/>
    <w:tmpl w:val="625C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16333"/>
    <w:multiLevelType w:val="multilevel"/>
    <w:tmpl w:val="F02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F62D2"/>
    <w:multiLevelType w:val="multilevel"/>
    <w:tmpl w:val="D1C0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96A91"/>
    <w:multiLevelType w:val="multilevel"/>
    <w:tmpl w:val="FEDE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16C"/>
    <w:rsid w:val="000C6F38"/>
    <w:rsid w:val="00310135"/>
    <w:rsid w:val="0035699C"/>
    <w:rsid w:val="004C2F0F"/>
    <w:rsid w:val="004F5557"/>
    <w:rsid w:val="005E071A"/>
    <w:rsid w:val="00686735"/>
    <w:rsid w:val="007822CF"/>
    <w:rsid w:val="0082116C"/>
    <w:rsid w:val="008E6774"/>
    <w:rsid w:val="00A01C0A"/>
    <w:rsid w:val="00A6655F"/>
    <w:rsid w:val="00AC2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1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11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1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116C"/>
    <w:rPr>
      <w:rFonts w:ascii="Times New Roman" w:eastAsia="Times New Roman" w:hAnsi="Times New Roman" w:cs="Times New Roman"/>
      <w:b/>
      <w:bCs/>
      <w:sz w:val="27"/>
      <w:szCs w:val="27"/>
      <w:lang w:eastAsia="en-IN"/>
    </w:rPr>
  </w:style>
  <w:style w:type="paragraph" w:customStyle="1" w:styleId="text-grey">
    <w:name w:val="text-grey"/>
    <w:basedOn w:val="Normal"/>
    <w:rsid w:val="008211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13px">
    <w:name w:val="text-[13px]"/>
    <w:basedOn w:val="Normal"/>
    <w:rsid w:val="00821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116C"/>
    <w:rPr>
      <w:color w:val="0000FF"/>
      <w:u w:val="single"/>
    </w:rPr>
  </w:style>
  <w:style w:type="character" w:styleId="Strong">
    <w:name w:val="Strong"/>
    <w:basedOn w:val="DefaultParagraphFont"/>
    <w:uiPriority w:val="22"/>
    <w:qFormat/>
    <w:rsid w:val="0082116C"/>
    <w:rPr>
      <w:b/>
      <w:bCs/>
    </w:rPr>
  </w:style>
  <w:style w:type="paragraph" w:styleId="BalloonText">
    <w:name w:val="Balloon Text"/>
    <w:basedOn w:val="Normal"/>
    <w:link w:val="BalloonTextChar"/>
    <w:uiPriority w:val="99"/>
    <w:semiHidden/>
    <w:unhideWhenUsed/>
    <w:rsid w:val="0082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16C"/>
    <w:rPr>
      <w:rFonts w:ascii="Tahoma" w:hAnsi="Tahoma" w:cs="Tahoma"/>
      <w:sz w:val="16"/>
      <w:szCs w:val="16"/>
    </w:rPr>
  </w:style>
  <w:style w:type="paragraph" w:styleId="Header">
    <w:name w:val="header"/>
    <w:basedOn w:val="Normal"/>
    <w:link w:val="HeaderChar"/>
    <w:uiPriority w:val="99"/>
    <w:unhideWhenUsed/>
    <w:rsid w:val="00821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16C"/>
  </w:style>
  <w:style w:type="paragraph" w:styleId="Footer">
    <w:name w:val="footer"/>
    <w:basedOn w:val="Normal"/>
    <w:link w:val="FooterChar"/>
    <w:uiPriority w:val="99"/>
    <w:unhideWhenUsed/>
    <w:rsid w:val="00821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16C"/>
  </w:style>
  <w:style w:type="paragraph" w:styleId="NormalWeb">
    <w:name w:val="Normal (Web)"/>
    <w:basedOn w:val="Normal"/>
    <w:uiPriority w:val="99"/>
    <w:unhideWhenUsed/>
    <w:rsid w:val="00A66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finition">
    <w:name w:val="definition"/>
    <w:basedOn w:val="DefaultParagraphFont"/>
    <w:rsid w:val="000C6F38"/>
  </w:style>
  <w:style w:type="character" w:customStyle="1" w:styleId="mi">
    <w:name w:val="mi"/>
    <w:basedOn w:val="DefaultParagraphFont"/>
    <w:rsid w:val="000C6F38"/>
  </w:style>
  <w:style w:type="character" w:customStyle="1" w:styleId="mjxassistivemathml">
    <w:name w:val="mjx_assistive_mathml"/>
    <w:basedOn w:val="DefaultParagraphFont"/>
    <w:rsid w:val="000C6F38"/>
  </w:style>
  <w:style w:type="character" w:customStyle="1" w:styleId="mo">
    <w:name w:val="mo"/>
    <w:basedOn w:val="DefaultParagraphFont"/>
    <w:rsid w:val="000C6F38"/>
  </w:style>
  <w:style w:type="character" w:customStyle="1" w:styleId="mtext">
    <w:name w:val="mtext"/>
    <w:basedOn w:val="DefaultParagraphFont"/>
    <w:rsid w:val="000C6F38"/>
  </w:style>
  <w:style w:type="character" w:customStyle="1" w:styleId="example">
    <w:name w:val="example"/>
    <w:basedOn w:val="DefaultParagraphFont"/>
    <w:rsid w:val="000C6F38"/>
  </w:style>
  <w:style w:type="character" w:customStyle="1" w:styleId="mn">
    <w:name w:val="mn"/>
    <w:basedOn w:val="DefaultParagraphFont"/>
    <w:rsid w:val="000C6F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1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11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1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116C"/>
    <w:rPr>
      <w:rFonts w:ascii="Times New Roman" w:eastAsia="Times New Roman" w:hAnsi="Times New Roman" w:cs="Times New Roman"/>
      <w:b/>
      <w:bCs/>
      <w:sz w:val="27"/>
      <w:szCs w:val="27"/>
      <w:lang w:eastAsia="en-IN"/>
    </w:rPr>
  </w:style>
  <w:style w:type="paragraph" w:customStyle="1" w:styleId="text-grey">
    <w:name w:val="text-grey"/>
    <w:basedOn w:val="Normal"/>
    <w:rsid w:val="008211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13px">
    <w:name w:val="text-[13px]"/>
    <w:basedOn w:val="Normal"/>
    <w:rsid w:val="00821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116C"/>
    <w:rPr>
      <w:color w:val="0000FF"/>
      <w:u w:val="single"/>
    </w:rPr>
  </w:style>
  <w:style w:type="character" w:styleId="Strong">
    <w:name w:val="Strong"/>
    <w:basedOn w:val="DefaultParagraphFont"/>
    <w:uiPriority w:val="22"/>
    <w:qFormat/>
    <w:rsid w:val="0082116C"/>
    <w:rPr>
      <w:b/>
      <w:bCs/>
    </w:rPr>
  </w:style>
  <w:style w:type="paragraph" w:styleId="BalloonText">
    <w:name w:val="Balloon Text"/>
    <w:basedOn w:val="Normal"/>
    <w:link w:val="BalloonTextChar"/>
    <w:uiPriority w:val="99"/>
    <w:semiHidden/>
    <w:unhideWhenUsed/>
    <w:rsid w:val="0082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16C"/>
    <w:rPr>
      <w:rFonts w:ascii="Tahoma" w:hAnsi="Tahoma" w:cs="Tahoma"/>
      <w:sz w:val="16"/>
      <w:szCs w:val="16"/>
    </w:rPr>
  </w:style>
  <w:style w:type="paragraph" w:styleId="Header">
    <w:name w:val="header"/>
    <w:basedOn w:val="Normal"/>
    <w:link w:val="HeaderChar"/>
    <w:uiPriority w:val="99"/>
    <w:unhideWhenUsed/>
    <w:rsid w:val="00821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16C"/>
  </w:style>
  <w:style w:type="paragraph" w:styleId="Footer">
    <w:name w:val="footer"/>
    <w:basedOn w:val="Normal"/>
    <w:link w:val="FooterChar"/>
    <w:uiPriority w:val="99"/>
    <w:unhideWhenUsed/>
    <w:rsid w:val="00821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16C"/>
  </w:style>
  <w:style w:type="paragraph" w:styleId="NormalWeb">
    <w:name w:val="Normal (Web)"/>
    <w:basedOn w:val="Normal"/>
    <w:uiPriority w:val="99"/>
    <w:unhideWhenUsed/>
    <w:rsid w:val="00A66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finition">
    <w:name w:val="definition"/>
    <w:basedOn w:val="DefaultParagraphFont"/>
    <w:rsid w:val="000C6F38"/>
  </w:style>
  <w:style w:type="character" w:customStyle="1" w:styleId="mi">
    <w:name w:val="mi"/>
    <w:basedOn w:val="DefaultParagraphFont"/>
    <w:rsid w:val="000C6F38"/>
  </w:style>
  <w:style w:type="character" w:customStyle="1" w:styleId="mjxassistivemathml">
    <w:name w:val="mjx_assistive_mathml"/>
    <w:basedOn w:val="DefaultParagraphFont"/>
    <w:rsid w:val="000C6F38"/>
  </w:style>
  <w:style w:type="character" w:customStyle="1" w:styleId="mo">
    <w:name w:val="mo"/>
    <w:basedOn w:val="DefaultParagraphFont"/>
    <w:rsid w:val="000C6F38"/>
  </w:style>
  <w:style w:type="character" w:customStyle="1" w:styleId="mtext">
    <w:name w:val="mtext"/>
    <w:basedOn w:val="DefaultParagraphFont"/>
    <w:rsid w:val="000C6F38"/>
  </w:style>
  <w:style w:type="character" w:customStyle="1" w:styleId="example">
    <w:name w:val="example"/>
    <w:basedOn w:val="DefaultParagraphFont"/>
    <w:rsid w:val="000C6F38"/>
  </w:style>
  <w:style w:type="character" w:customStyle="1" w:styleId="mn">
    <w:name w:val="mn"/>
    <w:basedOn w:val="DefaultParagraphFont"/>
    <w:rsid w:val="000C6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4664">
      <w:bodyDiv w:val="1"/>
      <w:marLeft w:val="0"/>
      <w:marRight w:val="0"/>
      <w:marTop w:val="0"/>
      <w:marBottom w:val="0"/>
      <w:divBdr>
        <w:top w:val="none" w:sz="0" w:space="0" w:color="auto"/>
        <w:left w:val="none" w:sz="0" w:space="0" w:color="auto"/>
        <w:bottom w:val="none" w:sz="0" w:space="0" w:color="auto"/>
        <w:right w:val="none" w:sz="0" w:space="0" w:color="auto"/>
      </w:divBdr>
      <w:divsChild>
        <w:div w:id="1766656530">
          <w:marLeft w:val="0"/>
          <w:marRight w:val="0"/>
          <w:marTop w:val="0"/>
          <w:marBottom w:val="0"/>
          <w:divBdr>
            <w:top w:val="single" w:sz="2" w:space="0" w:color="auto"/>
            <w:left w:val="single" w:sz="2" w:space="0" w:color="auto"/>
            <w:bottom w:val="single" w:sz="2" w:space="0" w:color="auto"/>
            <w:right w:val="single" w:sz="2" w:space="0" w:color="auto"/>
          </w:divBdr>
          <w:divsChild>
            <w:div w:id="263732805">
              <w:marLeft w:val="0"/>
              <w:marRight w:val="0"/>
              <w:marTop w:val="0"/>
              <w:marBottom w:val="0"/>
              <w:divBdr>
                <w:top w:val="single" w:sz="2" w:space="0" w:color="auto"/>
                <w:left w:val="single" w:sz="2" w:space="0" w:color="auto"/>
                <w:bottom w:val="single" w:sz="2" w:space="0" w:color="auto"/>
                <w:right w:val="single" w:sz="2" w:space="0" w:color="auto"/>
              </w:divBdr>
            </w:div>
          </w:divsChild>
        </w:div>
        <w:div w:id="533229770">
          <w:marLeft w:val="0"/>
          <w:marRight w:val="0"/>
          <w:marTop w:val="0"/>
          <w:marBottom w:val="0"/>
          <w:divBdr>
            <w:top w:val="single" w:sz="2" w:space="0" w:color="auto"/>
            <w:left w:val="single" w:sz="2" w:space="0" w:color="auto"/>
            <w:bottom w:val="single" w:sz="2" w:space="0" w:color="auto"/>
            <w:right w:val="single" w:sz="2" w:space="0" w:color="auto"/>
          </w:divBdr>
          <w:divsChild>
            <w:div w:id="935283524">
              <w:marLeft w:val="0"/>
              <w:marRight w:val="0"/>
              <w:marTop w:val="0"/>
              <w:marBottom w:val="0"/>
              <w:divBdr>
                <w:top w:val="single" w:sz="2" w:space="0" w:color="auto"/>
                <w:left w:val="single" w:sz="2" w:space="0" w:color="auto"/>
                <w:bottom w:val="single" w:sz="2" w:space="0" w:color="auto"/>
                <w:right w:val="single" w:sz="2" w:space="0" w:color="auto"/>
              </w:divBdr>
              <w:divsChild>
                <w:div w:id="1686789782">
                  <w:marLeft w:val="0"/>
                  <w:marRight w:val="0"/>
                  <w:marTop w:val="0"/>
                  <w:marBottom w:val="0"/>
                  <w:divBdr>
                    <w:top w:val="single" w:sz="2" w:space="0" w:color="auto"/>
                    <w:left w:val="single" w:sz="2" w:space="0" w:color="auto"/>
                    <w:bottom w:val="single" w:sz="2" w:space="0" w:color="auto"/>
                    <w:right w:val="single" w:sz="2" w:space="0" w:color="auto"/>
                  </w:divBdr>
                  <w:divsChild>
                    <w:div w:id="145435857">
                      <w:marLeft w:val="0"/>
                      <w:marRight w:val="0"/>
                      <w:marTop w:val="0"/>
                      <w:marBottom w:val="0"/>
                      <w:divBdr>
                        <w:top w:val="single" w:sz="24" w:space="0" w:color="auto"/>
                        <w:left w:val="single" w:sz="24" w:space="0" w:color="auto"/>
                        <w:bottom w:val="single" w:sz="24" w:space="0" w:color="auto"/>
                        <w:right w:val="single" w:sz="24" w:space="0" w:color="auto"/>
                      </w:divBdr>
                      <w:divsChild>
                        <w:div w:id="1267226380">
                          <w:marLeft w:val="0"/>
                          <w:marRight w:val="0"/>
                          <w:marTop w:val="0"/>
                          <w:marBottom w:val="0"/>
                          <w:divBdr>
                            <w:top w:val="single" w:sz="2" w:space="0" w:color="auto"/>
                            <w:left w:val="single" w:sz="2" w:space="0" w:color="auto"/>
                            <w:bottom w:val="single" w:sz="2" w:space="0" w:color="auto"/>
                            <w:right w:val="single" w:sz="2" w:space="0" w:color="auto"/>
                          </w:divBdr>
                          <w:divsChild>
                            <w:div w:id="1506356671">
                              <w:marLeft w:val="0"/>
                              <w:marRight w:val="0"/>
                              <w:marTop w:val="0"/>
                              <w:marBottom w:val="0"/>
                              <w:divBdr>
                                <w:top w:val="single" w:sz="2" w:space="0" w:color="auto"/>
                                <w:left w:val="single" w:sz="2" w:space="0" w:color="auto"/>
                                <w:bottom w:val="single" w:sz="2" w:space="0" w:color="auto"/>
                                <w:right w:val="single" w:sz="2" w:space="0" w:color="auto"/>
                              </w:divBdr>
                            </w:div>
                            <w:div w:id="946694517">
                              <w:marLeft w:val="0"/>
                              <w:marRight w:val="0"/>
                              <w:marTop w:val="0"/>
                              <w:marBottom w:val="0"/>
                              <w:divBdr>
                                <w:top w:val="single" w:sz="2" w:space="0" w:color="auto"/>
                                <w:left w:val="single" w:sz="2" w:space="0" w:color="auto"/>
                                <w:bottom w:val="single" w:sz="2" w:space="0" w:color="auto"/>
                                <w:right w:val="single" w:sz="2" w:space="0" w:color="auto"/>
                              </w:divBdr>
                              <w:divsChild>
                                <w:div w:id="2144423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6419878">
          <w:marLeft w:val="0"/>
          <w:marRight w:val="0"/>
          <w:marTop w:val="0"/>
          <w:marBottom w:val="0"/>
          <w:divBdr>
            <w:top w:val="single" w:sz="2" w:space="0" w:color="auto"/>
            <w:left w:val="single" w:sz="2" w:space="0" w:color="auto"/>
            <w:bottom w:val="single" w:sz="2" w:space="0" w:color="auto"/>
            <w:right w:val="single" w:sz="2" w:space="0" w:color="auto"/>
          </w:divBdr>
        </w:div>
        <w:div w:id="330184658">
          <w:marLeft w:val="0"/>
          <w:marRight w:val="0"/>
          <w:marTop w:val="0"/>
          <w:marBottom w:val="0"/>
          <w:divBdr>
            <w:top w:val="single" w:sz="2" w:space="0" w:color="auto"/>
            <w:left w:val="single" w:sz="2" w:space="0" w:color="auto"/>
            <w:bottom w:val="single" w:sz="2" w:space="0" w:color="auto"/>
            <w:right w:val="single" w:sz="2" w:space="0" w:color="auto"/>
          </w:divBdr>
        </w:div>
      </w:divsChild>
    </w:div>
    <w:div w:id="545872011">
      <w:bodyDiv w:val="1"/>
      <w:marLeft w:val="0"/>
      <w:marRight w:val="0"/>
      <w:marTop w:val="0"/>
      <w:marBottom w:val="0"/>
      <w:divBdr>
        <w:top w:val="none" w:sz="0" w:space="0" w:color="auto"/>
        <w:left w:val="none" w:sz="0" w:space="0" w:color="auto"/>
        <w:bottom w:val="none" w:sz="0" w:space="0" w:color="auto"/>
        <w:right w:val="none" w:sz="0" w:space="0" w:color="auto"/>
      </w:divBdr>
      <w:divsChild>
        <w:div w:id="2035156108">
          <w:marLeft w:val="0"/>
          <w:marRight w:val="0"/>
          <w:marTop w:val="0"/>
          <w:marBottom w:val="0"/>
          <w:divBdr>
            <w:top w:val="none" w:sz="0" w:space="0" w:color="auto"/>
            <w:left w:val="none" w:sz="0" w:space="0" w:color="auto"/>
            <w:bottom w:val="none" w:sz="0" w:space="0" w:color="auto"/>
            <w:right w:val="none" w:sz="0" w:space="0" w:color="auto"/>
          </w:divBdr>
          <w:divsChild>
            <w:div w:id="1363440374">
              <w:marLeft w:val="0"/>
              <w:marRight w:val="0"/>
              <w:marTop w:val="0"/>
              <w:marBottom w:val="0"/>
              <w:divBdr>
                <w:top w:val="none" w:sz="0" w:space="0" w:color="auto"/>
                <w:left w:val="none" w:sz="0" w:space="0" w:color="auto"/>
                <w:bottom w:val="none" w:sz="0" w:space="0" w:color="auto"/>
                <w:right w:val="none" w:sz="0" w:space="0" w:color="auto"/>
              </w:divBdr>
            </w:div>
          </w:divsChild>
        </w:div>
        <w:div w:id="1271284150">
          <w:marLeft w:val="0"/>
          <w:marRight w:val="0"/>
          <w:marTop w:val="0"/>
          <w:marBottom w:val="0"/>
          <w:divBdr>
            <w:top w:val="none" w:sz="0" w:space="0" w:color="auto"/>
            <w:left w:val="none" w:sz="0" w:space="0" w:color="auto"/>
            <w:bottom w:val="none" w:sz="0" w:space="0" w:color="auto"/>
            <w:right w:val="none" w:sz="0" w:space="0" w:color="auto"/>
          </w:divBdr>
          <w:divsChild>
            <w:div w:id="15063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6929">
      <w:bodyDiv w:val="1"/>
      <w:marLeft w:val="0"/>
      <w:marRight w:val="0"/>
      <w:marTop w:val="0"/>
      <w:marBottom w:val="0"/>
      <w:divBdr>
        <w:top w:val="none" w:sz="0" w:space="0" w:color="auto"/>
        <w:left w:val="none" w:sz="0" w:space="0" w:color="auto"/>
        <w:bottom w:val="none" w:sz="0" w:space="0" w:color="auto"/>
        <w:right w:val="none" w:sz="0" w:space="0" w:color="auto"/>
      </w:divBdr>
      <w:divsChild>
        <w:div w:id="396511649">
          <w:marLeft w:val="0"/>
          <w:marRight w:val="0"/>
          <w:marTop w:val="0"/>
          <w:marBottom w:val="0"/>
          <w:divBdr>
            <w:top w:val="single" w:sz="6" w:space="11" w:color="000000"/>
            <w:left w:val="single" w:sz="6" w:space="11" w:color="000000"/>
            <w:bottom w:val="single" w:sz="6" w:space="11" w:color="000000"/>
            <w:right w:val="single" w:sz="6" w:space="11" w:color="000000"/>
          </w:divBdr>
          <w:divsChild>
            <w:div w:id="514223863">
              <w:marLeft w:val="0"/>
              <w:marRight w:val="0"/>
              <w:marTop w:val="240"/>
              <w:marBottom w:val="240"/>
              <w:divBdr>
                <w:top w:val="none" w:sz="0" w:space="0" w:color="auto"/>
                <w:left w:val="none" w:sz="0" w:space="0" w:color="auto"/>
                <w:bottom w:val="none" w:sz="0" w:space="0" w:color="auto"/>
                <w:right w:val="none" w:sz="0" w:space="0" w:color="auto"/>
              </w:divBdr>
            </w:div>
          </w:divsChild>
        </w:div>
        <w:div w:id="2064254301">
          <w:marLeft w:val="0"/>
          <w:marRight w:val="0"/>
          <w:marTop w:val="240"/>
          <w:marBottom w:val="240"/>
          <w:divBdr>
            <w:top w:val="none" w:sz="0" w:space="0" w:color="auto"/>
            <w:left w:val="none" w:sz="0" w:space="0" w:color="auto"/>
            <w:bottom w:val="none" w:sz="0" w:space="0" w:color="auto"/>
            <w:right w:val="none" w:sz="0" w:space="0" w:color="auto"/>
          </w:divBdr>
        </w:div>
        <w:div w:id="1033657594">
          <w:marLeft w:val="0"/>
          <w:marRight w:val="0"/>
          <w:marTop w:val="240"/>
          <w:marBottom w:val="240"/>
          <w:divBdr>
            <w:top w:val="none" w:sz="0" w:space="0" w:color="auto"/>
            <w:left w:val="none" w:sz="0" w:space="0" w:color="auto"/>
            <w:bottom w:val="none" w:sz="0" w:space="0" w:color="auto"/>
            <w:right w:val="none" w:sz="0" w:space="0" w:color="auto"/>
          </w:divBdr>
        </w:div>
        <w:div w:id="339895910">
          <w:marLeft w:val="0"/>
          <w:marRight w:val="0"/>
          <w:marTop w:val="240"/>
          <w:marBottom w:val="240"/>
          <w:divBdr>
            <w:top w:val="none" w:sz="0" w:space="0" w:color="auto"/>
            <w:left w:val="none" w:sz="0" w:space="0" w:color="auto"/>
            <w:bottom w:val="none" w:sz="0" w:space="0" w:color="auto"/>
            <w:right w:val="none" w:sz="0" w:space="0" w:color="auto"/>
          </w:divBdr>
        </w:div>
        <w:div w:id="1812863794">
          <w:marLeft w:val="0"/>
          <w:marRight w:val="0"/>
          <w:marTop w:val="240"/>
          <w:marBottom w:val="240"/>
          <w:divBdr>
            <w:top w:val="none" w:sz="0" w:space="0" w:color="auto"/>
            <w:left w:val="none" w:sz="0" w:space="0" w:color="auto"/>
            <w:bottom w:val="none" w:sz="0" w:space="0" w:color="auto"/>
            <w:right w:val="none" w:sz="0" w:space="0" w:color="auto"/>
          </w:divBdr>
        </w:div>
        <w:div w:id="1421751194">
          <w:marLeft w:val="0"/>
          <w:marRight w:val="0"/>
          <w:marTop w:val="240"/>
          <w:marBottom w:val="240"/>
          <w:divBdr>
            <w:top w:val="none" w:sz="0" w:space="0" w:color="auto"/>
            <w:left w:val="none" w:sz="0" w:space="0" w:color="auto"/>
            <w:bottom w:val="none" w:sz="0" w:space="0" w:color="auto"/>
            <w:right w:val="none" w:sz="0" w:space="0" w:color="auto"/>
          </w:divBdr>
        </w:div>
        <w:div w:id="559024956">
          <w:marLeft w:val="0"/>
          <w:marRight w:val="0"/>
          <w:marTop w:val="240"/>
          <w:marBottom w:val="240"/>
          <w:divBdr>
            <w:top w:val="none" w:sz="0" w:space="0" w:color="auto"/>
            <w:left w:val="none" w:sz="0" w:space="0" w:color="auto"/>
            <w:bottom w:val="none" w:sz="0" w:space="0" w:color="auto"/>
            <w:right w:val="none" w:sz="0" w:space="0" w:color="auto"/>
          </w:divBdr>
        </w:div>
        <w:div w:id="2028671245">
          <w:marLeft w:val="0"/>
          <w:marRight w:val="0"/>
          <w:marTop w:val="240"/>
          <w:marBottom w:val="240"/>
          <w:divBdr>
            <w:top w:val="none" w:sz="0" w:space="0" w:color="auto"/>
            <w:left w:val="none" w:sz="0" w:space="0" w:color="auto"/>
            <w:bottom w:val="none" w:sz="0" w:space="0" w:color="auto"/>
            <w:right w:val="none" w:sz="0" w:space="0" w:color="auto"/>
          </w:divBdr>
        </w:div>
        <w:div w:id="86108909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yjus.com/maths/probability-distribu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rticles.outlier.org/discrete-variable-examp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ticles.outlier.org/understanding-math-prob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ticles.outlier.org/types-of-data-in-statistics" TargetMode="External"/><Relationship Id="rId4" Type="http://schemas.openxmlformats.org/officeDocument/2006/relationships/settings" Target="settings.xml"/><Relationship Id="rId9" Type="http://schemas.openxmlformats.org/officeDocument/2006/relationships/hyperlink" Target="https://articles.outlier.org/what-is-statistic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13</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2024-02-06T05:05:00Z</dcterms:created>
  <dcterms:modified xsi:type="dcterms:W3CDTF">2024-02-06T09:50:00Z</dcterms:modified>
</cp:coreProperties>
</file>